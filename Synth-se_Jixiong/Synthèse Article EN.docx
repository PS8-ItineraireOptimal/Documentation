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lang w:val="en-GB"/>
        </w:rPr>
        <w:id w:val="1543162516"/>
        <w:docPartObj>
          <w:docPartGallery w:val="AutoText"/>
        </w:docPartObj>
      </w:sdtPr>
      <w:sdtEndPr>
        <w:rPr>
          <w:sz w:val="20"/>
        </w:rPr>
      </w:sdtEndPr>
      <w:sdtContent>
        <w:p w:rsidR="007D6BBD" w:rsidRDefault="007D6BBD">
          <w:pPr>
            <w:rPr>
              <w:rFonts w:cstheme="minorHAnsi"/>
              <w:lang w:val="en-GB"/>
            </w:rPr>
          </w:pPr>
        </w:p>
        <w:tbl>
          <w:tblPr>
            <w:tblpPr w:leftFromText="187" w:rightFromText="187" w:horzAnchor="margin" w:tblpXSpec="center" w:tblpY="2881"/>
            <w:tblW w:w="7246"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7246"/>
          </w:tblGrid>
          <w:tr w:rsidR="007D6BBD">
            <w:sdt>
              <w:sdtPr>
                <w:rPr>
                  <w:rFonts w:cstheme="minorHAnsi"/>
                  <w:color w:val="2F5496" w:themeColor="accent1" w:themeShade="BF"/>
                  <w:sz w:val="24"/>
                  <w:szCs w:val="24"/>
                  <w:lang w:val="en-GB"/>
                </w:rPr>
                <w:alias w:val="Société"/>
                <w:id w:val="13406915"/>
                <w:placeholder>
                  <w:docPart w:val="4C738EEB2B0044C6ABB2CD5577779276"/>
                </w:placeholder>
                <w:text/>
              </w:sdtPr>
              <w:sdtEndPr/>
              <w:sdtContent>
                <w:tc>
                  <w:tcPr>
                    <w:tcW w:w="7246" w:type="dxa"/>
                    <w:tcMar>
                      <w:top w:w="216" w:type="dxa"/>
                      <w:left w:w="115" w:type="dxa"/>
                      <w:bottom w:w="216" w:type="dxa"/>
                      <w:right w:w="115" w:type="dxa"/>
                    </w:tcMar>
                  </w:tcPr>
                  <w:p w:rsidR="007D6BBD" w:rsidRDefault="00C767B8">
                    <w:pPr>
                      <w:pStyle w:val="ad"/>
                      <w:rPr>
                        <w:rFonts w:cstheme="minorHAnsi"/>
                        <w:color w:val="2F5496" w:themeColor="accent1" w:themeShade="BF"/>
                        <w:sz w:val="24"/>
                        <w:lang w:val="en-GB"/>
                      </w:rPr>
                    </w:pPr>
                    <w:r>
                      <w:rPr>
                        <w:rFonts w:eastAsia="宋体" w:cstheme="minorHAnsi"/>
                        <w:color w:val="2F5496" w:themeColor="accent1" w:themeShade="BF"/>
                        <w:sz w:val="24"/>
                        <w:szCs w:val="24"/>
                        <w:lang w:val="en-US" w:eastAsia="zh-CN"/>
                      </w:rPr>
                      <w:t>ESIGELEC – Project S8</w:t>
                    </w:r>
                  </w:p>
                </w:tc>
              </w:sdtContent>
            </w:sdt>
          </w:tr>
          <w:tr w:rsidR="007D6BBD" w:rsidRPr="00142C97">
            <w:tc>
              <w:tcPr>
                <w:tcW w:w="7246" w:type="dxa"/>
              </w:tcPr>
              <w:sdt>
                <w:sdtPr>
                  <w:rPr>
                    <w:rFonts w:eastAsiaTheme="majorEastAsia" w:cstheme="minorHAnsi"/>
                    <w:color w:val="4472C4" w:themeColor="accent1"/>
                    <w:sz w:val="48"/>
                    <w:szCs w:val="88"/>
                    <w:lang w:val="en-GB"/>
                  </w:rPr>
                  <w:alias w:val="Titre"/>
                  <w:id w:val="13406919"/>
                  <w:placeholder>
                    <w:docPart w:val="31E99060F3DF45F09549C961AE2D6406"/>
                  </w:placeholder>
                  <w:text/>
                </w:sdtPr>
                <w:sdtEndPr/>
                <w:sdtContent>
                  <w:p w:rsidR="007D6BBD" w:rsidRDefault="00C767B8">
                    <w:pPr>
                      <w:pStyle w:val="ad"/>
                      <w:spacing w:line="216" w:lineRule="auto"/>
                      <w:rPr>
                        <w:rFonts w:eastAsiaTheme="majorEastAsia" w:cstheme="minorHAnsi"/>
                        <w:color w:val="4472C4" w:themeColor="accent1"/>
                        <w:sz w:val="88"/>
                        <w:szCs w:val="88"/>
                        <w:lang w:val="en-GB"/>
                      </w:rPr>
                    </w:pPr>
                    <w:r>
                      <w:rPr>
                        <w:rFonts w:eastAsiaTheme="majorEastAsia" w:cstheme="minorHAnsi"/>
                        <w:color w:val="4472C4" w:themeColor="accent1"/>
                        <w:sz w:val="48"/>
                        <w:szCs w:val="88"/>
                        <w:lang w:val="en-US" w:eastAsia="zh-CN"/>
                      </w:rPr>
                      <w:t>The Overview of the thesis</w:t>
                    </w:r>
                  </w:p>
                </w:sdtContent>
              </w:sdt>
            </w:tc>
          </w:tr>
          <w:tr w:rsidR="007D6BBD" w:rsidRPr="00142C97">
            <w:sdt>
              <w:sdtPr>
                <w:rPr>
                  <w:rFonts w:eastAsiaTheme="majorEastAsia" w:cstheme="minorHAnsi"/>
                  <w:color w:val="4472C4" w:themeColor="accent1"/>
                  <w:sz w:val="40"/>
                  <w:szCs w:val="88"/>
                  <w:lang w:val="en-GB"/>
                </w:rPr>
                <w:alias w:val="Sous-titre"/>
                <w:id w:val="13406923"/>
                <w:placeholder>
                  <w:docPart w:val="D5396AEABC144B338524423E95C72858"/>
                </w:placeholder>
                <w:text/>
              </w:sdtPr>
              <w:sdtEndPr/>
              <w:sdtContent>
                <w:tc>
                  <w:tcPr>
                    <w:tcW w:w="7246" w:type="dxa"/>
                    <w:tcMar>
                      <w:top w:w="216" w:type="dxa"/>
                      <w:left w:w="115" w:type="dxa"/>
                      <w:bottom w:w="216" w:type="dxa"/>
                      <w:right w:w="115" w:type="dxa"/>
                    </w:tcMar>
                  </w:tcPr>
                  <w:p w:rsidR="007D6BBD" w:rsidRDefault="00C767B8">
                    <w:pPr>
                      <w:pStyle w:val="ad"/>
                      <w:rPr>
                        <w:rFonts w:cstheme="minorHAnsi"/>
                        <w:color w:val="2F5496" w:themeColor="accent1" w:themeShade="BF"/>
                        <w:sz w:val="24"/>
                        <w:lang w:val="en-GB"/>
                      </w:rPr>
                    </w:pPr>
                    <w:r>
                      <w:rPr>
                        <w:rFonts w:eastAsiaTheme="majorEastAsia" w:cstheme="minorHAnsi"/>
                        <w:color w:val="4472C4" w:themeColor="accent1"/>
                        <w:sz w:val="40"/>
                        <w:szCs w:val="88"/>
                        <w:lang w:val="en-US" w:eastAsia="zh-CN"/>
                      </w:rPr>
                      <w:t>An approximation algorithm for shortest path based on the hierarchy networks</w:t>
                    </w:r>
                  </w:p>
                </w:tc>
              </w:sdtContent>
            </w:sdt>
          </w:tr>
        </w:tbl>
        <w:tbl>
          <w:tblPr>
            <w:tblpPr w:leftFromText="187" w:rightFromText="187" w:horzAnchor="margin" w:tblpXSpec="center" w:tblpYSpec="bottom"/>
            <w:tblW w:w="6998" w:type="dxa"/>
            <w:tblLayout w:type="fixed"/>
            <w:tblLook w:val="04A0" w:firstRow="1" w:lastRow="0" w:firstColumn="1" w:lastColumn="0" w:noHBand="0" w:noVBand="1"/>
          </w:tblPr>
          <w:tblGrid>
            <w:gridCol w:w="6998"/>
          </w:tblGrid>
          <w:tr w:rsidR="007D6BBD">
            <w:tc>
              <w:tcPr>
                <w:tcW w:w="6998" w:type="dxa"/>
                <w:tcMar>
                  <w:top w:w="216" w:type="dxa"/>
                  <w:left w:w="115" w:type="dxa"/>
                  <w:bottom w:w="216" w:type="dxa"/>
                  <w:right w:w="115" w:type="dxa"/>
                </w:tcMar>
              </w:tcPr>
              <w:sdt>
                <w:sdtPr>
                  <w:rPr>
                    <w:rFonts w:cstheme="minorHAnsi"/>
                    <w:color w:val="4472C4" w:themeColor="accent1"/>
                    <w:sz w:val="28"/>
                    <w:szCs w:val="28"/>
                    <w:lang w:val="en-GB"/>
                  </w:rPr>
                  <w:alias w:val="Auteur"/>
                  <w:id w:val="13406928"/>
                  <w:placeholder>
                    <w:docPart w:val="53E52E9D71C34222A9CE4B35701C2BA3"/>
                  </w:placeholder>
                  <w:text/>
                </w:sdtPr>
                <w:sdtEndPr/>
                <w:sdtContent>
                  <w:p w:rsidR="007D6BBD" w:rsidRDefault="00C767B8">
                    <w:pPr>
                      <w:pStyle w:val="ad"/>
                      <w:rPr>
                        <w:rFonts w:cstheme="minorHAnsi"/>
                        <w:color w:val="4472C4" w:themeColor="accent1"/>
                        <w:sz w:val="28"/>
                        <w:szCs w:val="28"/>
                        <w:lang w:val="en-GB"/>
                      </w:rPr>
                    </w:pPr>
                    <w:r>
                      <w:rPr>
                        <w:rFonts w:eastAsia="宋体" w:cstheme="minorHAnsi"/>
                        <w:color w:val="4472C4" w:themeColor="accent1"/>
                        <w:sz w:val="28"/>
                        <w:szCs w:val="28"/>
                        <w:lang w:val="en-US" w:eastAsia="zh-CN"/>
                      </w:rPr>
                      <w:t xml:space="preserve">Project efficient itinerary – Team 1 LIU </w:t>
                    </w:r>
                    <w:proofErr w:type="spellStart"/>
                    <w:r>
                      <w:rPr>
                        <w:rFonts w:eastAsia="宋体" w:cstheme="minorHAnsi"/>
                        <w:color w:val="4472C4" w:themeColor="accent1"/>
                        <w:sz w:val="28"/>
                        <w:szCs w:val="28"/>
                        <w:lang w:val="en-US" w:eastAsia="zh-CN"/>
                      </w:rPr>
                      <w:t>Jixiong</w:t>
                    </w:r>
                    <w:proofErr w:type="spellEnd"/>
                  </w:p>
                </w:sdtContent>
              </w:sdt>
              <w:sdt>
                <w:sdtPr>
                  <w:rPr>
                    <w:rFonts w:cstheme="minorHAnsi"/>
                    <w:color w:val="4472C4" w:themeColor="accent1"/>
                    <w:sz w:val="28"/>
                    <w:szCs w:val="28"/>
                    <w:lang w:val="en-GB"/>
                  </w:rPr>
                  <w:alias w:val="Date"/>
                  <w:tag w:val="Date "/>
                  <w:id w:val="13406932"/>
                  <w:placeholder>
                    <w:docPart w:val="D29FEEA7F42F41C99F092DC961CB9434"/>
                  </w:placeholder>
                  <w:date w:fullDate="2018-03-28T00:00:00Z">
                    <w:dateFormat w:val="dd/MM/yyyy"/>
                    <w:lid w:val="fr-FR"/>
                    <w:storeMappedDataAs w:val="dateTime"/>
                    <w:calendar w:val="gregorian"/>
                  </w:date>
                </w:sdtPr>
                <w:sdtEndPr/>
                <w:sdtContent>
                  <w:p w:rsidR="007D6BBD" w:rsidRDefault="00C767B8">
                    <w:pPr>
                      <w:pStyle w:val="ad"/>
                      <w:rPr>
                        <w:rFonts w:cstheme="minorHAnsi"/>
                        <w:color w:val="4472C4" w:themeColor="accent1"/>
                        <w:sz w:val="28"/>
                        <w:szCs w:val="28"/>
                        <w:lang w:val="en-GB"/>
                      </w:rPr>
                    </w:pPr>
                    <w:r>
                      <w:rPr>
                        <w:rFonts w:eastAsia="宋体" w:cstheme="minorHAnsi" w:hint="eastAsia"/>
                        <w:color w:val="4472C4" w:themeColor="accent1"/>
                        <w:sz w:val="28"/>
                        <w:szCs w:val="28"/>
                        <w:lang w:val="en-US" w:eastAsia="zh-CN"/>
                      </w:rPr>
                      <w:t>28/03/2018</w:t>
                    </w:r>
                  </w:p>
                </w:sdtContent>
              </w:sdt>
              <w:p w:rsidR="007D6BBD" w:rsidRDefault="007D6BBD">
                <w:pPr>
                  <w:pStyle w:val="ad"/>
                  <w:rPr>
                    <w:rFonts w:cstheme="minorHAnsi"/>
                    <w:color w:val="4472C4" w:themeColor="accent1"/>
                    <w:lang w:val="en-GB"/>
                  </w:rPr>
                </w:pPr>
              </w:p>
            </w:tc>
          </w:tr>
        </w:tbl>
        <w:p w:rsidR="007D6BBD" w:rsidRDefault="00142C97">
          <w:pPr>
            <w:rPr>
              <w:rFonts w:cstheme="minorHAnsi"/>
              <w:sz w:val="20"/>
              <w:lang w:val="en-GB"/>
            </w:rPr>
          </w:pPr>
        </w:p>
      </w:sdtContent>
    </w:sdt>
    <w:p w:rsidR="007D6BBD" w:rsidRPr="003D7E4E" w:rsidRDefault="00C767B8">
      <w:pPr>
        <w:jc w:val="both"/>
        <w:rPr>
          <w:rFonts w:ascii="Cambria" w:eastAsia="宋体" w:hAnsi="Cambria" w:cs="Cambria"/>
          <w:sz w:val="20"/>
          <w:szCs w:val="20"/>
          <w:lang w:val="en-US"/>
        </w:rPr>
      </w:pPr>
      <w:r>
        <w:rPr>
          <w:rFonts w:cstheme="minorHAnsi"/>
          <w:sz w:val="20"/>
          <w:lang w:val="en-GB"/>
        </w:rPr>
        <w:br w:type="page"/>
      </w:r>
      <w:r w:rsidRPr="003D7E4E">
        <w:rPr>
          <w:rFonts w:ascii="Cambria" w:eastAsia="宋体" w:hAnsi="Cambria" w:cs="Cambria"/>
          <w:sz w:val="20"/>
          <w:szCs w:val="20"/>
          <w:lang w:val="en-US"/>
        </w:rPr>
        <w:lastRenderedPageBreak/>
        <w:t xml:space="preserve">The tremendous scale of the social networks mined from Internet is the main obstacle of a social network analysis application. The bottleneck of many network analysis algorithms is the extortionate computational complexity of calculating the shortest path. Real-World networks usually exhibit the same topological features as complex networks such as the “scale-free” and </w:t>
      </w:r>
      <w:proofErr w:type="spellStart"/>
      <w:r w:rsidRPr="003D7E4E">
        <w:rPr>
          <w:rFonts w:ascii="Cambria" w:eastAsia="宋体" w:hAnsi="Cambria" w:cs="Cambria"/>
          <w:sz w:val="20"/>
          <w:szCs w:val="20"/>
          <w:lang w:val="en-US"/>
        </w:rPr>
        <w:t>etc</w:t>
      </w:r>
      <w:proofErr w:type="spellEnd"/>
      <w:r w:rsidRPr="003D7E4E">
        <w:rPr>
          <w:rFonts w:ascii="Cambria" w:eastAsia="宋体" w:hAnsi="Cambria" w:cs="Cambria"/>
          <w:sz w:val="20"/>
          <w:szCs w:val="20"/>
          <w:lang w:val="en-US"/>
        </w:rPr>
        <w:t xml:space="preserve">, which indicate the intrinsic laws of the shortest paths in complex networks. </w:t>
      </w:r>
    </w:p>
    <w:p w:rsidR="007D6BBD" w:rsidRDefault="00C767B8">
      <w:pPr>
        <w:jc w:val="both"/>
        <w:rPr>
          <w:rFonts w:ascii="Cambria" w:eastAsia="宋体" w:hAnsi="Cambria" w:cs="Cambria"/>
          <w:sz w:val="20"/>
          <w:szCs w:val="20"/>
          <w:lang w:val="en-US"/>
        </w:rPr>
      </w:pPr>
      <w:r>
        <w:rPr>
          <w:rFonts w:ascii="Cambria" w:eastAsia="宋体" w:hAnsi="Cambria" w:cs="Cambria"/>
          <w:sz w:val="20"/>
          <w:szCs w:val="20"/>
          <w:lang w:val="en-US"/>
        </w:rPr>
        <w:t>After studied the thesis “</w:t>
      </w:r>
      <w:r w:rsidRPr="003D7E4E">
        <w:rPr>
          <w:rFonts w:ascii="Cambria" w:eastAsia="宋体" w:hAnsi="Cambria" w:cs="Cambria"/>
          <w:sz w:val="20"/>
          <w:szCs w:val="20"/>
          <w:lang w:val="en-US"/>
        </w:rPr>
        <w:t>An approximation algorithm for shortest path based on the hierarchy networks</w:t>
      </w:r>
      <w:r>
        <w:rPr>
          <w:rFonts w:ascii="Cambria" w:eastAsia="宋体" w:hAnsi="Cambria" w:cs="Cambria"/>
          <w:sz w:val="20"/>
          <w:szCs w:val="20"/>
          <w:lang w:val="en-US"/>
        </w:rPr>
        <w:t>” which allow us to build a new hierarchy network to make the calculate more rapid in the real</w:t>
      </w:r>
    </w:p>
    <w:p w:rsidR="007D6BBD" w:rsidRPr="007D6BBD" w:rsidRDefault="00C767B8">
      <w:pPr>
        <w:pStyle w:val="1"/>
        <w:jc w:val="both"/>
        <w:rPr>
          <w:rFonts w:ascii="Cambria" w:hAnsi="Cambria" w:cs="Cambria"/>
          <w:szCs w:val="28"/>
          <w:lang w:val="en-GB"/>
          <w:rPrChange w:id="0" w:author="Yves William OBAME EDOU" w:date="2018-03-28T10:56:00Z">
            <w:rPr/>
          </w:rPrChange>
        </w:rPr>
        <w:pPrChange w:id="1" w:author="Yves William OBAME EDOU" w:date="2018-03-28T10:22:00Z">
          <w:pPr>
            <w:pStyle w:val="1"/>
          </w:pPr>
        </w:pPrChange>
      </w:pPr>
      <w:r>
        <w:rPr>
          <w:rFonts w:ascii="Cambria" w:hAnsi="Cambria" w:cs="Cambria"/>
          <w:szCs w:val="28"/>
          <w:lang w:val="en-GB"/>
          <w:rPrChange w:id="2" w:author="Yves William OBAME EDOU" w:date="2018-03-28T10:56:00Z">
            <w:rPr/>
          </w:rPrChange>
        </w:rPr>
        <w:t>Hypoth</w:t>
      </w:r>
      <w:r>
        <w:rPr>
          <w:rFonts w:ascii="Cambria" w:hAnsi="Cambria" w:cs="Cambria"/>
          <w:szCs w:val="28"/>
          <w:lang w:val="en-GB"/>
        </w:rPr>
        <w:t>esis and limits</w:t>
      </w:r>
    </w:p>
    <w:p w:rsidR="007D6BBD" w:rsidRDefault="007D6BBD">
      <w:pPr>
        <w:pStyle w:val="ac"/>
        <w:ind w:left="0"/>
        <w:jc w:val="both"/>
        <w:rPr>
          <w:ins w:id="3" w:author="Yves William OBAME EDOU" w:date="2018-03-28T11:15:00Z"/>
          <w:rFonts w:ascii="Cambria" w:hAnsi="Cambria" w:cs="Cambria"/>
          <w:sz w:val="20"/>
          <w:szCs w:val="20"/>
          <w:lang w:val="en-GB"/>
        </w:rPr>
        <w:pPrChange w:id="4" w:author="Yves William OBAME EDOU" w:date="2018-03-28T11:15:00Z">
          <w:pPr>
            <w:pStyle w:val="ac"/>
            <w:numPr>
              <w:numId w:val="1"/>
            </w:numPr>
            <w:ind w:hanging="360"/>
            <w:jc w:val="both"/>
          </w:pPr>
        </w:pPrChange>
      </w:pPr>
    </w:p>
    <w:p w:rsidR="007D6BBD" w:rsidRDefault="00C767B8">
      <w:pPr>
        <w:pStyle w:val="ac"/>
        <w:numPr>
          <w:ilvl w:val="0"/>
          <w:numId w:val="1"/>
        </w:numPr>
        <w:rPr>
          <w:rFonts w:ascii="Cambria" w:hAnsi="Cambria" w:cs="Cambria"/>
          <w:sz w:val="20"/>
          <w:szCs w:val="20"/>
          <w:lang w:val="en-GB"/>
        </w:rPr>
      </w:pPr>
      <w:r>
        <w:rPr>
          <w:rFonts w:ascii="Cambria" w:hAnsi="Cambria" w:cs="Cambria"/>
          <w:sz w:val="20"/>
          <w:szCs w:val="20"/>
          <w:lang w:val="en-GB"/>
        </w:rPr>
        <w:t>Hypothesis:</w:t>
      </w:r>
    </w:p>
    <w:p w:rsidR="007D6BBD" w:rsidRDefault="00C767B8">
      <w:pPr>
        <w:pStyle w:val="ac"/>
        <w:numPr>
          <w:ilvl w:val="0"/>
          <w:numId w:val="2"/>
        </w:numPr>
        <w:rPr>
          <w:rFonts w:ascii="Cambria" w:hAnsi="Cambria" w:cs="Cambria"/>
          <w:sz w:val="20"/>
          <w:szCs w:val="20"/>
          <w:lang w:val="en-GB"/>
        </w:rPr>
      </w:pPr>
      <w:r>
        <w:rPr>
          <w:rFonts w:ascii="Cambria" w:hAnsi="Cambria" w:cs="Cambria"/>
          <w:sz w:val="20"/>
          <w:szCs w:val="20"/>
          <w:lang w:val="en-GB" w:eastAsia="zh-CN"/>
        </w:rPr>
        <w:t>There</w:t>
      </w:r>
      <w:r>
        <w:rPr>
          <w:rFonts w:ascii="Cambria" w:hAnsi="Cambria" w:cs="Cambria"/>
          <w:sz w:val="20"/>
          <w:szCs w:val="20"/>
          <w:lang w:val="en-US" w:eastAsia="zh-CN"/>
        </w:rPr>
        <w:t xml:space="preserve"> are important point who is already defined </w:t>
      </w:r>
    </w:p>
    <w:p w:rsidR="007D6BBD" w:rsidRDefault="00C767B8">
      <w:pPr>
        <w:pStyle w:val="ac"/>
        <w:numPr>
          <w:ilvl w:val="0"/>
          <w:numId w:val="2"/>
        </w:numPr>
        <w:rPr>
          <w:rFonts w:ascii="Cambria" w:hAnsi="Cambria" w:cs="Cambria"/>
          <w:sz w:val="20"/>
          <w:szCs w:val="20"/>
          <w:lang w:val="en-GB"/>
        </w:rPr>
      </w:pPr>
      <w:r>
        <w:rPr>
          <w:rFonts w:ascii="Cambria" w:hAnsi="Cambria" w:cs="Cambria"/>
          <w:sz w:val="20"/>
          <w:szCs w:val="20"/>
          <w:lang w:val="en-GB" w:eastAsia="zh-CN"/>
        </w:rPr>
        <w:t xml:space="preserve">The </w:t>
      </w:r>
      <w:r>
        <w:rPr>
          <w:rFonts w:ascii="Cambria" w:hAnsi="Cambria" w:cs="Cambria"/>
          <w:sz w:val="20"/>
          <w:szCs w:val="20"/>
          <w:lang w:val="en-US" w:eastAsia="zh-CN"/>
        </w:rPr>
        <w:t xml:space="preserve">distance between two important points are correct </w:t>
      </w:r>
    </w:p>
    <w:p w:rsidR="007D6BBD" w:rsidRDefault="00C767B8">
      <w:pPr>
        <w:pStyle w:val="ac"/>
        <w:numPr>
          <w:ilvl w:val="0"/>
          <w:numId w:val="1"/>
        </w:numPr>
        <w:rPr>
          <w:rFonts w:ascii="Cambria" w:hAnsi="Cambria" w:cs="Cambria"/>
          <w:sz w:val="20"/>
          <w:szCs w:val="20"/>
          <w:lang w:val="en-GB"/>
        </w:rPr>
      </w:pPr>
      <w:r>
        <w:rPr>
          <w:rFonts w:ascii="Cambria" w:hAnsi="Cambria" w:cs="Cambria"/>
          <w:sz w:val="20"/>
          <w:szCs w:val="20"/>
          <w:lang w:val="en-GB"/>
        </w:rPr>
        <w:t xml:space="preserve"> Limits:</w:t>
      </w:r>
    </w:p>
    <w:p w:rsidR="007D6BBD" w:rsidRDefault="00C767B8">
      <w:pPr>
        <w:pStyle w:val="ac"/>
        <w:numPr>
          <w:ilvl w:val="0"/>
          <w:numId w:val="2"/>
        </w:numPr>
        <w:rPr>
          <w:rFonts w:ascii="Cambria" w:hAnsi="Cambria" w:cs="Cambria"/>
          <w:sz w:val="20"/>
          <w:szCs w:val="20"/>
          <w:lang w:val="en-GB"/>
        </w:rPr>
      </w:pPr>
      <w:r>
        <w:rPr>
          <w:rFonts w:ascii="Cambria" w:hAnsi="Cambria" w:cs="Cambria"/>
          <w:sz w:val="20"/>
          <w:szCs w:val="20"/>
          <w:lang w:val="en-GB"/>
        </w:rPr>
        <w:t>The</w:t>
      </w:r>
      <w:r>
        <w:rPr>
          <w:rFonts w:ascii="Cambria" w:hAnsi="Cambria" w:cs="Cambria"/>
          <w:sz w:val="20"/>
          <w:szCs w:val="20"/>
          <w:lang w:val="en-GB" w:eastAsia="zh-CN"/>
        </w:rPr>
        <w:t xml:space="preserve"> point</w:t>
      </w:r>
      <w:r>
        <w:rPr>
          <w:rFonts w:ascii="Cambria" w:hAnsi="Cambria" w:cs="Cambria"/>
          <w:sz w:val="20"/>
          <w:szCs w:val="20"/>
          <w:lang w:val="en-US" w:eastAsia="zh-CN"/>
        </w:rPr>
        <w:t>s</w:t>
      </w:r>
      <w:r>
        <w:rPr>
          <w:rFonts w:ascii="Cambria" w:hAnsi="Cambria" w:cs="Cambria"/>
          <w:sz w:val="20"/>
          <w:szCs w:val="20"/>
          <w:lang w:val="en-GB" w:eastAsia="zh-CN"/>
        </w:rPr>
        <w:t xml:space="preserve"> and the destination</w:t>
      </w:r>
    </w:p>
    <w:p w:rsidR="007D6BBD" w:rsidRPr="00C8562D" w:rsidRDefault="00C767B8">
      <w:pPr>
        <w:pStyle w:val="ac"/>
        <w:numPr>
          <w:ilvl w:val="0"/>
          <w:numId w:val="2"/>
        </w:numPr>
        <w:rPr>
          <w:rFonts w:ascii="Cambria" w:hAnsi="Cambria" w:cs="Cambria"/>
          <w:sz w:val="20"/>
          <w:szCs w:val="20"/>
          <w:lang w:val="en-GB"/>
        </w:rPr>
      </w:pPr>
      <w:r>
        <w:rPr>
          <w:rFonts w:ascii="Cambria" w:hAnsi="Cambria" w:cs="Cambria"/>
          <w:sz w:val="20"/>
          <w:szCs w:val="20"/>
          <w:lang w:val="en-GB"/>
        </w:rPr>
        <w:t>The</w:t>
      </w:r>
      <w:r>
        <w:rPr>
          <w:rFonts w:ascii="Cambria" w:hAnsi="Cambria" w:cs="Cambria"/>
          <w:sz w:val="20"/>
          <w:szCs w:val="20"/>
          <w:lang w:val="en-GB" w:eastAsia="zh-CN"/>
        </w:rPr>
        <w:t xml:space="preserve"> </w:t>
      </w:r>
      <w:r>
        <w:rPr>
          <w:rFonts w:ascii="Cambria" w:hAnsi="Cambria" w:cs="Cambria"/>
          <w:sz w:val="20"/>
          <w:szCs w:val="20"/>
          <w:lang w:val="en-US" w:eastAsia="zh-CN"/>
        </w:rPr>
        <w:t>distance between points</w:t>
      </w:r>
    </w:p>
    <w:p w:rsidR="007D6BBD" w:rsidRDefault="00C8562D" w:rsidP="00C8562D">
      <w:pPr>
        <w:pStyle w:val="ac"/>
        <w:numPr>
          <w:ilvl w:val="0"/>
          <w:numId w:val="2"/>
        </w:numPr>
        <w:rPr>
          <w:rFonts w:ascii="Cambria" w:hAnsi="Cambria" w:cs="Cambria"/>
          <w:sz w:val="20"/>
          <w:szCs w:val="20"/>
          <w:lang w:val="en-GB"/>
        </w:rPr>
      </w:pPr>
      <w:r>
        <w:rPr>
          <w:rFonts w:ascii="Cambria" w:hAnsi="Cambria" w:cs="Cambria"/>
          <w:sz w:val="20"/>
          <w:szCs w:val="20"/>
          <w:lang w:val="en-US" w:eastAsia="zh-CN"/>
        </w:rPr>
        <w:t>The important points</w:t>
      </w:r>
      <w:r w:rsidR="00C767B8">
        <w:rPr>
          <w:rFonts w:ascii="Cambria" w:hAnsi="Cambria" w:cs="Cambria" w:hint="eastAsia"/>
          <w:sz w:val="20"/>
          <w:szCs w:val="20"/>
          <w:lang w:val="en-US" w:eastAsia="zh-CN"/>
        </w:rPr>
        <w:tab/>
      </w:r>
    </w:p>
    <w:p w:rsidR="007D6BBD" w:rsidRPr="007D6BBD" w:rsidRDefault="00C767B8">
      <w:pPr>
        <w:pStyle w:val="ac"/>
        <w:ind w:left="1440"/>
        <w:jc w:val="both"/>
        <w:rPr>
          <w:del w:id="5" w:author="Yves William OBAME EDOU" w:date="2018-03-28T10:21:00Z"/>
          <w:rFonts w:ascii="Cambria" w:hAnsi="Cambria" w:cs="Cambria"/>
          <w:sz w:val="20"/>
          <w:szCs w:val="20"/>
          <w:lang w:val="en-GB"/>
          <w:rPrChange w:id="6" w:author="Yves William OBAME EDOU" w:date="2018-03-28T10:56:00Z">
            <w:rPr>
              <w:del w:id="7" w:author="Yves William OBAME EDOU" w:date="2018-03-28T10:21:00Z"/>
            </w:rPr>
          </w:rPrChange>
        </w:rPr>
        <w:pPrChange w:id="8" w:author="Yves William OBAME EDOU" w:date="2018-03-28T10:27:00Z">
          <w:pPr>
            <w:pStyle w:val="ac"/>
            <w:numPr>
              <w:ilvl w:val="1"/>
              <w:numId w:val="1"/>
            </w:numPr>
            <w:ind w:left="1440" w:hanging="360"/>
          </w:pPr>
        </w:pPrChange>
      </w:pPr>
      <w:del w:id="9" w:author="Yves William OBAME EDOU" w:date="2018-03-28T10:30:00Z">
        <w:r>
          <w:rPr>
            <w:rFonts w:ascii="Cambria" w:hAnsi="Cambria" w:cs="Cambria"/>
            <w:sz w:val="20"/>
            <w:szCs w:val="20"/>
            <w:lang w:val="en-GB"/>
            <w:rPrChange w:id="10" w:author="Yves William OBAME EDOU" w:date="2018-03-28T10:56:00Z">
              <w:rPr/>
            </w:rPrChange>
          </w:rPr>
          <w:delText>’EV</w:delText>
        </w:r>
      </w:del>
    </w:p>
    <w:p w:rsidR="007D6BBD" w:rsidRPr="007D6BBD" w:rsidRDefault="00C767B8">
      <w:pPr>
        <w:pStyle w:val="ac"/>
        <w:ind w:left="1440"/>
        <w:jc w:val="both"/>
        <w:rPr>
          <w:rFonts w:ascii="Cambria" w:hAnsi="Cambria" w:cs="Cambria"/>
          <w:sz w:val="20"/>
          <w:szCs w:val="20"/>
          <w:lang w:val="en-GB"/>
          <w:rPrChange w:id="11" w:author="Yves William OBAME EDOU" w:date="2018-03-28T10:56:00Z">
            <w:rPr/>
          </w:rPrChange>
        </w:rPr>
        <w:pPrChange w:id="12" w:author="Yves William OBAME EDOU" w:date="2018-03-28T10:27:00Z">
          <w:pPr>
            <w:pStyle w:val="ac"/>
            <w:ind w:left="1440"/>
          </w:pPr>
        </w:pPrChange>
      </w:pPr>
      <w:del w:id="13" w:author="Yves William OBAME EDOU" w:date="2018-03-28T10:26:00Z">
        <w:r>
          <w:rPr>
            <w:rFonts w:ascii="Cambria" w:hAnsi="Cambria" w:cs="Cambria"/>
            <w:sz w:val="20"/>
            <w:szCs w:val="20"/>
            <w:lang w:val="en-GB"/>
            <w:rPrChange w:id="14" w:author="Yves William OBAME EDOU" w:date="2018-03-28T10:56:00Z">
              <w:rPr/>
            </w:rPrChange>
          </w:rPr>
          <w:delText xml:space="preserve"> </w:delText>
        </w:r>
      </w:del>
    </w:p>
    <w:p w:rsidR="007D6BBD" w:rsidRDefault="00C767B8">
      <w:pPr>
        <w:pStyle w:val="1"/>
        <w:jc w:val="both"/>
        <w:rPr>
          <w:rFonts w:ascii="Cambria" w:hAnsi="Cambria" w:cs="Cambria"/>
          <w:szCs w:val="28"/>
          <w:lang w:val="en-GB"/>
        </w:rPr>
        <w:pPrChange w:id="15" w:author="Yves William OBAME EDOU" w:date="2018-03-28T10:22:00Z">
          <w:pPr>
            <w:pStyle w:val="1"/>
          </w:pPr>
        </w:pPrChange>
      </w:pPr>
      <w:r>
        <w:rPr>
          <w:rFonts w:ascii="Cambria" w:hAnsi="Cambria" w:cs="Cambria"/>
          <w:szCs w:val="28"/>
          <w:lang w:val="en-GB"/>
        </w:rPr>
        <w:t>Used approach</w:t>
      </w:r>
    </w:p>
    <w:p w:rsidR="007D6BBD" w:rsidRDefault="007D6BBD">
      <w:pPr>
        <w:rPr>
          <w:rFonts w:ascii="Cambria" w:hAnsi="Cambria" w:cs="Cambria"/>
          <w:sz w:val="20"/>
          <w:szCs w:val="20"/>
          <w:lang w:val="en-GB"/>
        </w:rPr>
      </w:pPr>
    </w:p>
    <w:p w:rsidR="007D6BBD" w:rsidRPr="003D7E4E" w:rsidRDefault="00C767B8">
      <w:pPr>
        <w:ind w:firstLine="700"/>
        <w:jc w:val="both"/>
        <w:rPr>
          <w:rFonts w:ascii="Cambria" w:eastAsia="宋体" w:hAnsi="Cambria" w:cs="Cambria"/>
          <w:sz w:val="20"/>
          <w:szCs w:val="20"/>
          <w:lang w:val="en-US"/>
        </w:rPr>
      </w:pPr>
      <w:r w:rsidRPr="003D7E4E">
        <w:rPr>
          <w:rFonts w:ascii="Cambria" w:eastAsia="宋体" w:hAnsi="Cambria" w:cs="Cambria"/>
          <w:sz w:val="20"/>
          <w:szCs w:val="20"/>
          <w:lang w:val="en-US"/>
        </w:rPr>
        <w:t xml:space="preserve">Based on the topological features of real-world networks, a novel shortest path approximate algorithm which uses an existent short path passing through some local center nodes to estimate the shortest path in complex networks, is proposed. This paper illustrates the advantage and feasibility of incorporating the proposed algorithm within the network properties, which suggests a new idea for complex social network analysis. </w:t>
      </w:r>
    </w:p>
    <w:p w:rsidR="007D6BBD" w:rsidRDefault="00C767B8">
      <w:pPr>
        <w:ind w:firstLine="700"/>
        <w:jc w:val="both"/>
        <w:rPr>
          <w:rFonts w:ascii="Cambria" w:eastAsia="宋体" w:hAnsi="Cambria" w:cs="Cambria"/>
          <w:sz w:val="20"/>
          <w:szCs w:val="20"/>
          <w:lang w:val="en-GB"/>
        </w:rPr>
      </w:pPr>
      <w:r w:rsidRPr="003D7E4E">
        <w:rPr>
          <w:rFonts w:ascii="Cambria" w:eastAsia="宋体" w:hAnsi="Cambria" w:cs="Cambria"/>
          <w:sz w:val="20"/>
          <w:szCs w:val="20"/>
          <w:lang w:val="en-US"/>
        </w:rPr>
        <w:t xml:space="preserve">The basic idea of </w:t>
      </w:r>
      <w:r>
        <w:rPr>
          <w:rFonts w:ascii="Cambria" w:eastAsia="宋体" w:hAnsi="Cambria" w:cs="Cambria"/>
          <w:sz w:val="20"/>
          <w:szCs w:val="20"/>
          <w:lang w:val="en-US"/>
        </w:rPr>
        <w:t>the</w:t>
      </w:r>
      <w:r w:rsidRPr="003D7E4E">
        <w:rPr>
          <w:rFonts w:ascii="Cambria" w:eastAsia="宋体" w:hAnsi="Cambria" w:cs="Cambria"/>
          <w:sz w:val="20"/>
          <w:szCs w:val="20"/>
          <w:lang w:val="en-US"/>
        </w:rPr>
        <w:t xml:space="preserve"> algorithm is to iteratively construct higher level hierarchy networks by condensing the central nodes and their neighbors into super nodes until the scale of the top level network is very small. Then the algorithm approximates the distances of the shortest paths in the original network with the help of super nodes in the hi</w:t>
      </w:r>
      <w:r w:rsidR="007F466F">
        <w:rPr>
          <w:rFonts w:ascii="Cambria" w:eastAsia="宋体" w:hAnsi="Cambria" w:cs="Cambria"/>
          <w:sz w:val="20"/>
          <w:szCs w:val="20"/>
          <w:lang w:val="en-US"/>
        </w:rPr>
        <w:t xml:space="preserve">gher level hierarchy networks. </w:t>
      </w:r>
    </w:p>
    <w:p w:rsidR="007D6BBD" w:rsidRPr="007D6BBD" w:rsidRDefault="007D6BBD">
      <w:pPr>
        <w:ind w:firstLine="708"/>
        <w:jc w:val="both"/>
        <w:rPr>
          <w:ins w:id="16" w:author="Yves William OBAME EDOU" w:date="2018-03-28T09:33:00Z"/>
          <w:rFonts w:ascii="Cambria" w:hAnsi="Cambria" w:cs="Cambria"/>
          <w:sz w:val="20"/>
          <w:szCs w:val="20"/>
          <w:lang w:val="en-GB"/>
          <w:rPrChange w:id="17" w:author="Yves William OBAME EDOU" w:date="2018-03-28T10:56:00Z">
            <w:rPr>
              <w:ins w:id="18" w:author="Yves William OBAME EDOU" w:date="2018-03-28T09:33:00Z"/>
            </w:rPr>
          </w:rPrChange>
        </w:rPr>
        <w:pPrChange w:id="19" w:author="Yves William OBAME EDOU" w:date="2018-03-28T10:22:00Z">
          <w:pPr/>
        </w:pPrChange>
      </w:pPr>
    </w:p>
    <w:p w:rsidR="007D6BBD" w:rsidRPr="007D6BBD" w:rsidRDefault="00C767B8">
      <w:pPr>
        <w:pStyle w:val="1"/>
        <w:jc w:val="both"/>
        <w:rPr>
          <w:del w:id="20" w:author="Yves William OBAME EDOU" w:date="2018-03-28T01:25:00Z"/>
          <w:rFonts w:ascii="Cambria" w:hAnsi="Cambria" w:cs="Cambria"/>
          <w:color w:val="2F5496" w:themeColor="accent1" w:themeShade="BF"/>
          <w:sz w:val="20"/>
          <w:szCs w:val="20"/>
          <w:lang w:val="en-GB"/>
          <w:rPrChange w:id="21" w:author="Yves William OBAME EDOU" w:date="2018-03-28T10:56:00Z">
            <w:rPr>
              <w:del w:id="22" w:author="Yves William OBAME EDOU" w:date="2018-03-28T01:25:00Z"/>
              <w:rFonts w:asciiTheme="majorHAnsi" w:eastAsiaTheme="majorEastAsia" w:hAnsiTheme="majorHAnsi" w:cstheme="majorBidi"/>
              <w:color w:val="2F5496" w:themeColor="accent1" w:themeShade="BF"/>
              <w:sz w:val="32"/>
              <w:szCs w:val="32"/>
            </w:rPr>
          </w:rPrChange>
        </w:rPr>
        <w:pPrChange w:id="23" w:author="Yves William OBAME EDOU" w:date="2018-03-28T10:22:00Z">
          <w:pPr>
            <w:keepNext/>
            <w:keepLines/>
            <w:spacing w:before="240" w:after="0"/>
            <w:outlineLvl w:val="0"/>
          </w:pPr>
        </w:pPrChange>
      </w:pPr>
      <w:ins w:id="24" w:author="Yves William OBAME EDOU" w:date="2018-03-28T09:33:00Z">
        <w:r>
          <w:rPr>
            <w:rFonts w:ascii="Cambria" w:hAnsi="Cambria" w:cs="Cambria"/>
            <w:szCs w:val="28"/>
            <w:lang w:val="en-GB"/>
            <w:rPrChange w:id="25" w:author="Yves William OBAME EDOU" w:date="2018-03-28T10:56:00Z">
              <w:rPr/>
            </w:rPrChange>
          </w:rPr>
          <w:t>R</w:t>
        </w:r>
      </w:ins>
      <w:r>
        <w:rPr>
          <w:rFonts w:ascii="Cambria" w:hAnsi="Cambria" w:cs="Cambria"/>
          <w:szCs w:val="28"/>
          <w:lang w:val="en-GB"/>
        </w:rPr>
        <w:t>esults</w:t>
      </w:r>
      <w:del w:id="26" w:author="Yves William OBAME EDOU" w:date="2018-03-28T09:33:00Z">
        <w:r>
          <w:rPr>
            <w:rFonts w:ascii="Cambria" w:hAnsi="Cambria" w:cs="Cambria"/>
            <w:color w:val="2F5496" w:themeColor="accent1" w:themeShade="BF"/>
            <w:sz w:val="20"/>
            <w:szCs w:val="20"/>
            <w:lang w:val="en-GB"/>
            <w:rPrChange w:id="27"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28" w:author="Yves William OBAME EDOU" w:date="2018-03-28T01:25:00Z">
        <w:r>
          <w:rPr>
            <w:rFonts w:ascii="Cambria" w:hAnsi="Cambria" w:cs="Cambria"/>
            <w:color w:val="2F5496" w:themeColor="accent1" w:themeShade="BF"/>
            <w:sz w:val="20"/>
            <w:szCs w:val="20"/>
            <w:lang w:val="en-GB"/>
            <w:rPrChange w:id="29"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7D6BBD" w:rsidRDefault="007D6BBD">
      <w:pPr>
        <w:pStyle w:val="1"/>
        <w:jc w:val="both"/>
        <w:rPr>
          <w:ins w:id="30" w:author="Yves William OBAME EDOU" w:date="2018-03-28T01:25:00Z"/>
          <w:rFonts w:ascii="Cambria" w:hAnsi="Cambria" w:cs="Cambria"/>
          <w:sz w:val="20"/>
          <w:szCs w:val="20"/>
          <w:lang w:val="en-GB"/>
        </w:rPr>
        <w:pPrChange w:id="31" w:author="Yves William OBAME EDOU" w:date="2018-03-28T10:22:00Z">
          <w:pPr/>
        </w:pPrChange>
      </w:pPr>
    </w:p>
    <w:p w:rsidR="007D6BBD" w:rsidRDefault="007D6BBD">
      <w:pPr>
        <w:ind w:firstLine="708"/>
        <w:jc w:val="both"/>
        <w:rPr>
          <w:ins w:id="32" w:author="Yves William OBAME EDOU" w:date="2018-03-28T11:15:00Z"/>
          <w:rFonts w:ascii="Cambria" w:hAnsi="Cambria" w:cs="Cambria"/>
          <w:sz w:val="20"/>
          <w:szCs w:val="20"/>
          <w:lang w:val="en-GB"/>
        </w:rPr>
      </w:pPr>
    </w:p>
    <w:p w:rsidR="007D6BBD" w:rsidRPr="003D7E4E" w:rsidRDefault="00C767B8">
      <w:pPr>
        <w:ind w:firstLine="700"/>
        <w:jc w:val="both"/>
        <w:rPr>
          <w:rFonts w:ascii="Cambria" w:eastAsia="宋体" w:hAnsi="Cambria" w:cs="Cambria"/>
          <w:sz w:val="20"/>
          <w:szCs w:val="20"/>
          <w:lang w:val="en-US"/>
        </w:rPr>
        <w:pPrChange w:id="33" w:author="Yves William OBAME EDOU" w:date="2018-03-28T10:22:00Z">
          <w:pPr/>
        </w:pPrChange>
      </w:pPr>
      <w:bookmarkStart w:id="34" w:name="OLE_LINK1"/>
      <w:r w:rsidRPr="003D7E4E">
        <w:rPr>
          <w:rFonts w:ascii="Cambria" w:eastAsia="宋体" w:hAnsi="Cambria" w:cs="Cambria"/>
          <w:sz w:val="20"/>
          <w:szCs w:val="20"/>
          <w:lang w:val="en-US"/>
        </w:rPr>
        <w:t>The proposed algorithm is focused on undirected and unweighted networks.</w:t>
      </w:r>
      <w:r>
        <w:rPr>
          <w:rFonts w:ascii="Cambria" w:eastAsia="宋体" w:hAnsi="Cambria" w:cs="Cambria"/>
          <w:sz w:val="20"/>
          <w:szCs w:val="20"/>
          <w:lang w:val="en-US"/>
        </w:rPr>
        <w:t xml:space="preserve"> I</w:t>
      </w:r>
      <w:r w:rsidRPr="003D7E4E">
        <w:rPr>
          <w:rFonts w:ascii="Cambria" w:eastAsia="宋体" w:hAnsi="Cambria" w:cs="Cambria"/>
          <w:sz w:val="20"/>
          <w:szCs w:val="20"/>
          <w:lang w:val="en-US"/>
        </w:rPr>
        <w:t xml:space="preserve">ts central node based on the hierarchy networks. Moreover, </w:t>
      </w:r>
      <w:r>
        <w:rPr>
          <w:rFonts w:ascii="Cambria" w:eastAsia="宋体" w:hAnsi="Cambria" w:cs="Cambria"/>
          <w:sz w:val="20"/>
          <w:szCs w:val="20"/>
          <w:lang w:val="en-US"/>
        </w:rPr>
        <w:t>they</w:t>
      </w:r>
      <w:r w:rsidRPr="003D7E4E">
        <w:rPr>
          <w:rFonts w:ascii="Cambria" w:eastAsia="宋体" w:hAnsi="Cambria" w:cs="Cambria"/>
          <w:sz w:val="20"/>
          <w:szCs w:val="20"/>
          <w:lang w:val="en-US"/>
        </w:rPr>
        <w:t xml:space="preserve"> will consider an adaptive algorithm for different sorts of networks.</w:t>
      </w:r>
    </w:p>
    <w:p w:rsidR="007D6BBD" w:rsidRPr="00F45734" w:rsidRDefault="00C767B8">
      <w:pPr>
        <w:ind w:firstLine="700"/>
        <w:jc w:val="both"/>
        <w:rPr>
          <w:rFonts w:ascii="Cambria" w:eastAsia="宋体" w:hAnsi="Cambria" w:cs="Cambria"/>
          <w:sz w:val="20"/>
          <w:szCs w:val="20"/>
          <w:lang w:val="en-US" w:eastAsia="zh-CN"/>
        </w:rPr>
        <w:pPrChange w:id="35" w:author="Yves William OBAME EDOU" w:date="2018-03-28T10:22:00Z">
          <w:pPr/>
        </w:pPrChange>
      </w:pPr>
      <w:bookmarkStart w:id="36" w:name="OLE_LINK2"/>
      <w:bookmarkEnd w:id="34"/>
      <w:r w:rsidRPr="00AD4A68">
        <w:rPr>
          <w:rFonts w:ascii="Cambria" w:eastAsia="宋体" w:hAnsi="Cambria" w:cs="Cambria"/>
          <w:sz w:val="20"/>
          <w:szCs w:val="20"/>
          <w:lang w:val="en-US"/>
        </w:rPr>
        <w:t xml:space="preserve">The algorithm approximates the distances of the shortest paths in the original network by means of super nodes in the higher level hierarchy networks. </w:t>
      </w:r>
      <w:r>
        <w:rPr>
          <w:rFonts w:ascii="Cambria" w:eastAsia="宋体" w:hAnsi="Cambria" w:cs="Cambria" w:hint="eastAsia"/>
          <w:sz w:val="20"/>
          <w:szCs w:val="20"/>
          <w:lang w:val="en-US" w:eastAsia="zh-CN"/>
        </w:rPr>
        <w:t>They</w:t>
      </w:r>
      <w:r w:rsidRPr="003D7E4E">
        <w:rPr>
          <w:rFonts w:ascii="Cambria" w:eastAsia="宋体" w:hAnsi="Cambria" w:cs="Cambria"/>
          <w:sz w:val="20"/>
          <w:szCs w:val="20"/>
          <w:lang w:val="en-US"/>
        </w:rPr>
        <w:t xml:space="preserve"> test the performance of the proposed algorithm on four real networks. The results show that our algorithm can maintain high accuracy while achieve the runtime per query within a few milliseconds on large scale networks. </w:t>
      </w:r>
      <w:bookmarkEnd w:id="36"/>
    </w:p>
    <w:p w:rsidR="00AD0B1A" w:rsidRPr="007D6BBD" w:rsidRDefault="00AD0B1A" w:rsidP="00AD0B1A">
      <w:pPr>
        <w:ind w:firstLine="700"/>
        <w:jc w:val="both"/>
        <w:rPr>
          <w:rFonts w:ascii="Cambria" w:eastAsia="宋体" w:hAnsi="Cambria" w:cs="Cambria"/>
          <w:sz w:val="20"/>
          <w:szCs w:val="20"/>
          <w:lang w:val="en-GB"/>
          <w:rPrChange w:id="37" w:author="Yves William OBAME EDOU" w:date="2018-03-28T10:56:00Z">
            <w:rPr/>
          </w:rPrChange>
        </w:rPr>
      </w:pPr>
      <w:bookmarkStart w:id="38" w:name="OLE_LINK3"/>
      <w:r w:rsidRPr="003D7E4E">
        <w:rPr>
          <w:rFonts w:ascii="Cambria" w:eastAsia="宋体" w:hAnsi="Cambria" w:cs="Cambria"/>
          <w:sz w:val="20"/>
          <w:szCs w:val="20"/>
          <w:lang w:val="en-US"/>
        </w:rPr>
        <w:t>The proposed algorithm has been evaluated both on synthetic network stage and real world network stage. Experimental results show that the proposed algorithm can largely reduce the computational complexity and remain highly effective in complex networks.</w:t>
      </w:r>
    </w:p>
    <w:bookmarkEnd w:id="38"/>
    <w:p w:rsidR="007D6BBD" w:rsidRPr="007D6BBD" w:rsidRDefault="00C767B8">
      <w:pPr>
        <w:pStyle w:val="1"/>
        <w:jc w:val="both"/>
        <w:rPr>
          <w:rFonts w:ascii="Cambria" w:hAnsi="Cambria" w:cs="Cambria"/>
          <w:color w:val="2F5496" w:themeColor="accent1" w:themeShade="BF"/>
          <w:szCs w:val="28"/>
          <w:lang w:val="en-GB"/>
          <w:rPrChange w:id="39" w:author="Yves William OBAME EDOU" w:date="2018-03-28T10:56:00Z">
            <w:rPr>
              <w:rFonts w:asciiTheme="majorHAnsi" w:eastAsiaTheme="majorEastAsia" w:hAnsiTheme="majorHAnsi" w:cstheme="majorBidi"/>
              <w:color w:val="2F5496" w:themeColor="accent1" w:themeShade="BF"/>
              <w:sz w:val="32"/>
              <w:szCs w:val="32"/>
            </w:rPr>
          </w:rPrChange>
        </w:rPr>
        <w:pPrChange w:id="40" w:author="Yves William OBAME EDOU" w:date="2018-03-28T10:22:00Z">
          <w:pPr>
            <w:keepNext/>
            <w:keepLines/>
            <w:spacing w:before="240" w:after="0"/>
            <w:outlineLvl w:val="0"/>
          </w:pPr>
        </w:pPrChange>
      </w:pPr>
      <w:r>
        <w:rPr>
          <w:rFonts w:ascii="Cambria" w:hAnsi="Cambria" w:cs="Cambria"/>
          <w:szCs w:val="28"/>
          <w:lang w:val="en-GB"/>
        </w:rPr>
        <w:lastRenderedPageBreak/>
        <w:t>Advantages, disadvantages and errors</w:t>
      </w:r>
    </w:p>
    <w:p w:rsidR="007D6BBD" w:rsidRDefault="007D6BBD">
      <w:pPr>
        <w:ind w:firstLine="360"/>
        <w:jc w:val="both"/>
        <w:rPr>
          <w:ins w:id="41" w:author="Yves William OBAME EDOU" w:date="2018-03-28T11:15:00Z"/>
          <w:rFonts w:ascii="Cambria" w:hAnsi="Cambria" w:cs="Cambria"/>
          <w:sz w:val="20"/>
          <w:szCs w:val="20"/>
          <w:lang w:val="en-GB"/>
        </w:rPr>
      </w:pPr>
    </w:p>
    <w:p w:rsidR="007D6BBD" w:rsidRDefault="00C767B8">
      <w:pPr>
        <w:pStyle w:val="ac"/>
        <w:numPr>
          <w:ilvl w:val="0"/>
          <w:numId w:val="3"/>
        </w:numPr>
        <w:rPr>
          <w:rFonts w:ascii="Cambria" w:hAnsi="Cambria" w:cs="Cambria"/>
          <w:sz w:val="20"/>
          <w:szCs w:val="20"/>
          <w:lang w:val="en-GB"/>
        </w:rPr>
      </w:pPr>
      <w:r>
        <w:rPr>
          <w:rFonts w:ascii="Cambria" w:hAnsi="Cambria" w:cs="Cambria"/>
          <w:sz w:val="20"/>
          <w:szCs w:val="20"/>
          <w:lang w:val="en-GB"/>
        </w:rPr>
        <w:t>Advantages:</w:t>
      </w:r>
    </w:p>
    <w:p w:rsidR="007D6BBD" w:rsidRDefault="00C767B8">
      <w:pPr>
        <w:pStyle w:val="ac"/>
        <w:widowControl w:val="0"/>
        <w:numPr>
          <w:ilvl w:val="0"/>
          <w:numId w:val="4"/>
        </w:numPr>
        <w:spacing w:after="200" w:line="276" w:lineRule="auto"/>
        <w:jc w:val="both"/>
        <w:rPr>
          <w:rFonts w:ascii="Cambria" w:hAnsi="Cambria" w:cs="Cambria"/>
          <w:sz w:val="20"/>
          <w:szCs w:val="20"/>
          <w:lang w:val="en-GB"/>
        </w:rPr>
      </w:pPr>
      <w:r>
        <w:rPr>
          <w:rFonts w:ascii="Cambria" w:hAnsi="Cambria" w:cs="Cambria"/>
          <w:sz w:val="20"/>
          <w:szCs w:val="20"/>
          <w:lang w:val="en-GB"/>
        </w:rPr>
        <w:t>Developer-friendly, easy to understand:</w:t>
      </w:r>
    </w:p>
    <w:p w:rsidR="007D6BBD" w:rsidRDefault="00C767B8">
      <w:pPr>
        <w:ind w:firstLine="420"/>
        <w:jc w:val="both"/>
        <w:rPr>
          <w:rFonts w:ascii="Cambria" w:hAnsi="Cambria" w:cs="Cambria"/>
          <w:sz w:val="20"/>
          <w:szCs w:val="20"/>
          <w:lang w:val="en-GB"/>
        </w:rPr>
      </w:pPr>
      <w:r>
        <w:rPr>
          <w:rFonts w:ascii="Cambria" w:hAnsi="Cambria" w:cs="Cambria"/>
          <w:sz w:val="20"/>
          <w:szCs w:val="20"/>
          <w:lang w:val="en-GB"/>
        </w:rPr>
        <w:t xml:space="preserve">The algorithm used in the article does not require a complex implementation. </w:t>
      </w:r>
      <w:bookmarkStart w:id="42" w:name="OLE_LINK4"/>
      <w:r w:rsidR="00F45734">
        <w:rPr>
          <w:rFonts w:ascii="Cambria" w:hAnsi="Cambria" w:cs="Cambria"/>
          <w:sz w:val="20"/>
          <w:szCs w:val="20"/>
          <w:lang w:val="en-US"/>
        </w:rPr>
        <w:t>T</w:t>
      </w:r>
      <w:r>
        <w:rPr>
          <w:rFonts w:ascii="Cambria" w:hAnsi="Cambria" w:cs="Cambria"/>
          <w:sz w:val="20"/>
          <w:szCs w:val="20"/>
          <w:lang w:val="en-US"/>
        </w:rPr>
        <w:t xml:space="preserve"> tried to simplify the complex network to a new network with just a few important points</w:t>
      </w:r>
      <w:r>
        <w:rPr>
          <w:rFonts w:ascii="Cambria" w:hAnsi="Cambria" w:cs="Cambria"/>
          <w:sz w:val="20"/>
          <w:szCs w:val="20"/>
          <w:lang w:val="en-GB"/>
        </w:rPr>
        <w:t>.</w:t>
      </w:r>
      <w:r>
        <w:rPr>
          <w:rFonts w:ascii="Cambria" w:hAnsi="Cambria" w:cs="Cambria"/>
          <w:sz w:val="20"/>
          <w:szCs w:val="20"/>
          <w:lang w:val="en-US"/>
        </w:rPr>
        <w:t xml:space="preserve"> So it makes the developers easier understand what is going on in this algorithm.</w:t>
      </w:r>
      <w:bookmarkEnd w:id="42"/>
    </w:p>
    <w:p w:rsidR="007D6BBD" w:rsidRDefault="00C767B8">
      <w:pPr>
        <w:pStyle w:val="ac"/>
        <w:widowControl w:val="0"/>
        <w:numPr>
          <w:ilvl w:val="0"/>
          <w:numId w:val="4"/>
        </w:numPr>
        <w:spacing w:after="200" w:line="276" w:lineRule="auto"/>
        <w:jc w:val="both"/>
        <w:rPr>
          <w:rFonts w:ascii="Cambria" w:hAnsi="Cambria" w:cs="Cambria"/>
          <w:sz w:val="20"/>
          <w:szCs w:val="20"/>
          <w:lang w:val="en-GB"/>
        </w:rPr>
      </w:pPr>
      <w:bookmarkStart w:id="43" w:name="OLE_LINK5"/>
      <w:r>
        <w:rPr>
          <w:rFonts w:ascii="Cambria" w:eastAsia="宋体" w:hAnsi="Cambria" w:cs="Cambria"/>
          <w:sz w:val="20"/>
          <w:szCs w:val="20"/>
          <w:lang w:val="en-US" w:eastAsia="zh-CN"/>
        </w:rPr>
        <w:t xml:space="preserve">High speed of calculate </w:t>
      </w:r>
      <w:r>
        <w:rPr>
          <w:rFonts w:ascii="Cambria" w:hAnsi="Cambria" w:cs="Cambria"/>
          <w:sz w:val="20"/>
          <w:szCs w:val="20"/>
          <w:lang w:val="en-US"/>
        </w:rPr>
        <w:t xml:space="preserve"> </w:t>
      </w:r>
      <w:r>
        <w:rPr>
          <w:rFonts w:ascii="Cambria" w:hAnsi="Cambria" w:cs="Cambria"/>
          <w:sz w:val="20"/>
          <w:szCs w:val="20"/>
          <w:lang w:val="en-GB"/>
        </w:rPr>
        <w:t>:</w:t>
      </w:r>
    </w:p>
    <w:p w:rsidR="007D6BBD" w:rsidRDefault="00C767B8">
      <w:pPr>
        <w:ind w:firstLine="420"/>
        <w:jc w:val="both"/>
        <w:rPr>
          <w:rFonts w:ascii="Cambria" w:hAnsi="Cambria" w:cs="Cambria"/>
          <w:sz w:val="20"/>
          <w:szCs w:val="20"/>
          <w:lang w:val="en-GB"/>
        </w:rPr>
      </w:pPr>
      <w:r>
        <w:rPr>
          <w:rFonts w:ascii="Cambria" w:hAnsi="Cambria" w:cs="Cambria"/>
          <w:sz w:val="20"/>
          <w:szCs w:val="20"/>
          <w:lang w:val="en-US"/>
        </w:rPr>
        <w:t xml:space="preserve">With </w:t>
      </w:r>
      <w:proofErr w:type="gramStart"/>
      <w:r>
        <w:rPr>
          <w:rFonts w:ascii="Cambria" w:hAnsi="Cambria" w:cs="Cambria"/>
          <w:sz w:val="20"/>
          <w:szCs w:val="20"/>
          <w:lang w:val="en-US"/>
        </w:rPr>
        <w:t>less points</w:t>
      </w:r>
      <w:proofErr w:type="gramEnd"/>
      <w:r>
        <w:rPr>
          <w:rFonts w:ascii="Cambria" w:hAnsi="Cambria" w:cs="Cambria"/>
          <w:sz w:val="20"/>
          <w:szCs w:val="20"/>
          <w:lang w:val="en-US"/>
        </w:rPr>
        <w:t xml:space="preserve"> and less paths to calculate, of cause the speed of the procedure will be raised up</w:t>
      </w:r>
      <w:r>
        <w:rPr>
          <w:rFonts w:ascii="Cambria" w:hAnsi="Cambria" w:cs="Cambria"/>
          <w:sz w:val="20"/>
          <w:szCs w:val="20"/>
          <w:lang w:val="en-GB"/>
        </w:rPr>
        <w:t>.</w:t>
      </w:r>
      <w:r>
        <w:rPr>
          <w:rFonts w:ascii="Cambria" w:hAnsi="Cambria" w:cs="Cambria"/>
          <w:sz w:val="20"/>
          <w:szCs w:val="20"/>
          <w:lang w:val="en-US"/>
        </w:rPr>
        <w:t xml:space="preserve"> This is a great advantage if the data sca</w:t>
      </w:r>
      <w:r>
        <w:rPr>
          <w:rFonts w:ascii="Cambria" w:eastAsia="宋体" w:hAnsi="Cambria" w:cs="Cambria"/>
          <w:sz w:val="20"/>
          <w:szCs w:val="20"/>
          <w:lang w:val="en-US" w:eastAsia="zh-CN"/>
        </w:rPr>
        <w:t>le is way too big</w:t>
      </w:r>
      <w:bookmarkEnd w:id="43"/>
      <w:r>
        <w:rPr>
          <w:rFonts w:ascii="Cambria" w:eastAsia="宋体" w:hAnsi="Cambria" w:cs="Cambria"/>
          <w:sz w:val="20"/>
          <w:szCs w:val="20"/>
          <w:lang w:val="en-US" w:eastAsia="zh-CN"/>
        </w:rPr>
        <w:t>.</w:t>
      </w:r>
      <w:r>
        <w:rPr>
          <w:rFonts w:ascii="Cambria" w:hAnsi="Cambria" w:cs="Cambria"/>
          <w:sz w:val="20"/>
          <w:szCs w:val="20"/>
          <w:lang w:val="en-US"/>
        </w:rPr>
        <w:t xml:space="preserve"> </w:t>
      </w:r>
      <w:r>
        <w:rPr>
          <w:rFonts w:ascii="Cambria" w:hAnsi="Cambria" w:cs="Cambria"/>
          <w:sz w:val="20"/>
          <w:szCs w:val="20"/>
          <w:lang w:val="en-GB"/>
        </w:rPr>
        <w:t xml:space="preserve">  </w:t>
      </w:r>
    </w:p>
    <w:p w:rsidR="007D6BBD" w:rsidRDefault="00C767B8">
      <w:pPr>
        <w:pStyle w:val="ac"/>
        <w:widowControl w:val="0"/>
        <w:numPr>
          <w:ilvl w:val="0"/>
          <w:numId w:val="4"/>
        </w:numPr>
        <w:spacing w:after="200" w:line="276" w:lineRule="auto"/>
        <w:jc w:val="both"/>
        <w:rPr>
          <w:rFonts w:ascii="Cambria" w:hAnsi="Cambria" w:cs="Cambria"/>
          <w:sz w:val="20"/>
          <w:szCs w:val="20"/>
          <w:lang w:val="en-GB"/>
        </w:rPr>
      </w:pPr>
      <w:bookmarkStart w:id="44" w:name="OLE_LINK6"/>
      <w:r>
        <w:rPr>
          <w:rFonts w:ascii="Cambria" w:eastAsia="宋体" w:hAnsi="Cambria" w:cs="Cambria"/>
          <w:sz w:val="20"/>
          <w:szCs w:val="20"/>
          <w:lang w:val="en-US" w:eastAsia="zh-CN"/>
        </w:rPr>
        <w:t>Implementable</w:t>
      </w:r>
      <w:bookmarkEnd w:id="44"/>
      <w:r>
        <w:rPr>
          <w:rFonts w:ascii="Cambria" w:hAnsi="Cambria" w:cs="Cambria"/>
          <w:sz w:val="20"/>
          <w:szCs w:val="20"/>
          <w:lang w:val="en-GB"/>
        </w:rPr>
        <w:t>:</w:t>
      </w:r>
    </w:p>
    <w:p w:rsidR="007D6BBD" w:rsidRDefault="00C767B8">
      <w:pPr>
        <w:ind w:firstLine="420"/>
        <w:jc w:val="both"/>
        <w:rPr>
          <w:rFonts w:ascii="Cambria" w:hAnsi="Cambria" w:cs="Cambria"/>
          <w:sz w:val="20"/>
          <w:szCs w:val="20"/>
          <w:lang w:val="en-US"/>
        </w:rPr>
      </w:pPr>
      <w:bookmarkStart w:id="45" w:name="OLE_LINK7"/>
      <w:r>
        <w:rPr>
          <w:rFonts w:ascii="Cambria" w:hAnsi="Cambria" w:cs="Cambria"/>
          <w:sz w:val="20"/>
          <w:szCs w:val="20"/>
          <w:lang w:val="en-US"/>
        </w:rPr>
        <w:t xml:space="preserve">We can join same others arguments like price and time in this model, and to have a new network which have </w:t>
      </w:r>
      <w:proofErr w:type="gramStart"/>
      <w:r>
        <w:rPr>
          <w:rFonts w:ascii="Cambria" w:hAnsi="Cambria" w:cs="Cambria"/>
          <w:sz w:val="20"/>
          <w:szCs w:val="20"/>
          <w:lang w:val="en-US"/>
        </w:rPr>
        <w:t>other  dimensions</w:t>
      </w:r>
      <w:proofErr w:type="gramEnd"/>
      <w:r>
        <w:rPr>
          <w:rFonts w:ascii="Cambria" w:hAnsi="Cambria" w:cs="Cambria"/>
          <w:sz w:val="20"/>
          <w:szCs w:val="20"/>
          <w:lang w:val="en-US"/>
        </w:rPr>
        <w:t xml:space="preserve"> or a mixed dimension. And with this method, we can have </w:t>
      </w:r>
      <w:proofErr w:type="gramStart"/>
      <w:r>
        <w:rPr>
          <w:rFonts w:ascii="Cambria" w:hAnsi="Cambria" w:cs="Cambria"/>
          <w:sz w:val="20"/>
          <w:szCs w:val="20"/>
          <w:lang w:val="en-US"/>
        </w:rPr>
        <w:t>an</w:t>
      </w:r>
      <w:proofErr w:type="gramEnd"/>
      <w:r>
        <w:rPr>
          <w:rFonts w:ascii="Cambria" w:hAnsi="Cambria" w:cs="Cambria"/>
          <w:sz w:val="20"/>
          <w:szCs w:val="20"/>
          <w:lang w:val="en-US"/>
        </w:rPr>
        <w:t xml:space="preserve"> system dynamic. </w:t>
      </w:r>
    </w:p>
    <w:bookmarkEnd w:id="45"/>
    <w:p w:rsidR="007D6BBD" w:rsidRPr="00C8562D" w:rsidRDefault="007D6BBD">
      <w:pPr>
        <w:ind w:firstLine="420"/>
        <w:jc w:val="both"/>
        <w:rPr>
          <w:rFonts w:ascii="Cambria" w:hAnsi="Cambria" w:cs="Cambria"/>
          <w:sz w:val="20"/>
          <w:szCs w:val="20"/>
          <w:lang w:val="en-US"/>
        </w:rPr>
      </w:pPr>
    </w:p>
    <w:p w:rsidR="007D6BBD" w:rsidRDefault="00C767B8">
      <w:pPr>
        <w:pStyle w:val="ac"/>
        <w:numPr>
          <w:ilvl w:val="0"/>
          <w:numId w:val="3"/>
        </w:numPr>
        <w:rPr>
          <w:rFonts w:ascii="Cambria" w:hAnsi="Cambria" w:cs="Cambria"/>
          <w:sz w:val="20"/>
          <w:szCs w:val="20"/>
          <w:lang w:val="en-GB"/>
        </w:rPr>
      </w:pPr>
      <w:r>
        <w:rPr>
          <w:rFonts w:ascii="Cambria" w:hAnsi="Cambria" w:cs="Cambria"/>
          <w:sz w:val="20"/>
          <w:szCs w:val="20"/>
          <w:lang w:val="en-GB"/>
        </w:rPr>
        <w:t>Disadvantages:</w:t>
      </w:r>
    </w:p>
    <w:p w:rsidR="007D6BBD" w:rsidRDefault="00C767B8">
      <w:pPr>
        <w:pStyle w:val="ac"/>
        <w:numPr>
          <w:ilvl w:val="0"/>
          <w:numId w:val="4"/>
        </w:numPr>
        <w:rPr>
          <w:rFonts w:ascii="Cambria" w:hAnsi="Cambria" w:cs="Cambria"/>
          <w:sz w:val="20"/>
          <w:szCs w:val="20"/>
          <w:lang w:val="en-GB"/>
        </w:rPr>
      </w:pPr>
      <w:r>
        <w:rPr>
          <w:rFonts w:ascii="Cambria" w:hAnsi="Cambria" w:cs="Cambria"/>
          <w:sz w:val="20"/>
          <w:szCs w:val="20"/>
          <w:lang w:val="en-GB" w:eastAsia="zh-CN"/>
        </w:rPr>
        <w:t>N</w:t>
      </w:r>
      <w:r>
        <w:rPr>
          <w:rFonts w:ascii="Cambria" w:hAnsi="Cambria" w:cs="Cambria"/>
          <w:sz w:val="20"/>
          <w:szCs w:val="20"/>
          <w:lang w:val="en-GB"/>
        </w:rPr>
        <w:t>on</w:t>
      </w:r>
      <w:r>
        <w:rPr>
          <w:rFonts w:ascii="Cambria" w:hAnsi="Cambria" w:cs="Cambria"/>
          <w:sz w:val="20"/>
          <w:szCs w:val="20"/>
          <w:lang w:val="en-GB" w:eastAsia="zh-CN"/>
        </w:rPr>
        <w:t>-dynamic</w:t>
      </w:r>
      <w:r>
        <w:rPr>
          <w:rFonts w:ascii="Cambria" w:hAnsi="Cambria" w:cs="Cambria"/>
          <w:sz w:val="20"/>
          <w:szCs w:val="20"/>
          <w:lang w:val="en-GB"/>
        </w:rPr>
        <w:t>:</w:t>
      </w:r>
    </w:p>
    <w:p w:rsidR="007D6BBD" w:rsidRDefault="00C767B8">
      <w:pPr>
        <w:ind w:firstLine="420"/>
        <w:jc w:val="both"/>
        <w:rPr>
          <w:rFonts w:ascii="Cambria" w:hAnsi="Cambria" w:cs="Cambria"/>
          <w:sz w:val="20"/>
          <w:szCs w:val="20"/>
          <w:lang w:val="en-GB"/>
        </w:rPr>
      </w:pPr>
      <w:bookmarkStart w:id="46" w:name="OLE_LINK8"/>
      <w:r>
        <w:rPr>
          <w:rFonts w:ascii="Cambria" w:hAnsi="Cambria" w:cs="Cambria"/>
          <w:sz w:val="20"/>
          <w:szCs w:val="20"/>
          <w:lang w:val="en-GB"/>
        </w:rPr>
        <w:t>The method proposed in the article is optimal only if the input values of arguments are fixed</w:t>
      </w:r>
      <w:r>
        <w:rPr>
          <w:rFonts w:ascii="Cambria" w:eastAsia="宋体" w:hAnsi="Cambria" w:cs="Cambria" w:hint="eastAsia"/>
          <w:sz w:val="20"/>
          <w:szCs w:val="20"/>
          <w:lang w:val="en-US" w:eastAsia="zh-CN"/>
        </w:rPr>
        <w:t xml:space="preserve"> and unique (distance)</w:t>
      </w:r>
      <w:r>
        <w:rPr>
          <w:rFonts w:ascii="Cambria" w:hAnsi="Cambria" w:cs="Cambria"/>
          <w:sz w:val="20"/>
          <w:szCs w:val="20"/>
          <w:lang w:val="en-GB"/>
        </w:rPr>
        <w:t>.</w:t>
      </w:r>
    </w:p>
    <w:p w:rsidR="007D6BBD" w:rsidRDefault="00C767B8">
      <w:pPr>
        <w:ind w:firstLine="420"/>
        <w:jc w:val="both"/>
        <w:rPr>
          <w:rFonts w:ascii="Cambria" w:hAnsi="Cambria" w:cs="Cambria"/>
          <w:sz w:val="20"/>
          <w:szCs w:val="20"/>
          <w:lang w:val="en-GB"/>
        </w:rPr>
      </w:pPr>
      <w:r>
        <w:rPr>
          <w:rFonts w:ascii="Cambria" w:hAnsi="Cambria" w:cs="Cambria"/>
          <w:sz w:val="20"/>
          <w:szCs w:val="20"/>
          <w:lang w:val="en-US"/>
        </w:rPr>
        <w:t>But we can change a little bit and join some arguments to make it dynamic</w:t>
      </w:r>
    </w:p>
    <w:p w:rsidR="007D6BBD" w:rsidRDefault="00C767B8">
      <w:pPr>
        <w:pStyle w:val="ac"/>
        <w:numPr>
          <w:ilvl w:val="0"/>
          <w:numId w:val="4"/>
        </w:numPr>
        <w:rPr>
          <w:rFonts w:ascii="Cambria" w:hAnsi="Cambria" w:cs="Cambria"/>
          <w:sz w:val="20"/>
          <w:szCs w:val="20"/>
          <w:lang w:val="en-GB"/>
        </w:rPr>
      </w:pPr>
      <w:bookmarkStart w:id="47" w:name="OLE_LINK9"/>
      <w:bookmarkEnd w:id="46"/>
      <w:r>
        <w:rPr>
          <w:rFonts w:ascii="Cambria" w:eastAsia="宋体" w:hAnsi="Cambria" w:cs="Cambria"/>
          <w:sz w:val="20"/>
          <w:szCs w:val="20"/>
          <w:lang w:val="en-US" w:eastAsia="zh-CN"/>
        </w:rPr>
        <w:t>Low precision</w:t>
      </w:r>
      <w:bookmarkEnd w:id="47"/>
      <w:r>
        <w:rPr>
          <w:rFonts w:ascii="Cambria" w:hAnsi="Cambria" w:cs="Cambria"/>
          <w:sz w:val="20"/>
          <w:szCs w:val="20"/>
          <w:lang w:val="en-GB"/>
        </w:rPr>
        <w:t>:</w:t>
      </w:r>
    </w:p>
    <w:p w:rsidR="007D6BBD" w:rsidRDefault="00C767B8">
      <w:pPr>
        <w:ind w:firstLine="420"/>
        <w:jc w:val="both"/>
        <w:rPr>
          <w:rFonts w:ascii="Cambria" w:hAnsi="Cambria" w:cs="Cambria"/>
          <w:sz w:val="20"/>
          <w:szCs w:val="20"/>
          <w:lang w:val="en-GB"/>
        </w:rPr>
      </w:pPr>
      <w:bookmarkStart w:id="48" w:name="OLE_LINK10"/>
      <w:r>
        <w:rPr>
          <w:rFonts w:ascii="Cambria" w:hAnsi="Cambria" w:cs="Cambria"/>
          <w:sz w:val="20"/>
          <w:szCs w:val="20"/>
          <w:lang w:val="en-US"/>
        </w:rPr>
        <w:t xml:space="preserve">In this algorithm, they just </w:t>
      </w:r>
      <w:r>
        <w:rPr>
          <w:rFonts w:ascii="Cambria" w:eastAsia="宋体" w:hAnsi="Cambria" w:cs="Cambria"/>
          <w:sz w:val="20"/>
          <w:szCs w:val="20"/>
          <w:lang w:val="en-US" w:eastAsia="zh-CN"/>
        </w:rPr>
        <w:t>neglect</w:t>
      </w:r>
      <w:r>
        <w:rPr>
          <w:rFonts w:ascii="Cambria" w:hAnsi="Cambria" w:cs="Cambria"/>
          <w:sz w:val="20"/>
          <w:szCs w:val="20"/>
          <w:lang w:val="en-US"/>
        </w:rPr>
        <w:t xml:space="preserve"> </w:t>
      </w:r>
      <w:r>
        <w:rPr>
          <w:rFonts w:ascii="Cambria" w:eastAsia="宋体" w:hAnsi="Cambria" w:cs="Cambria"/>
          <w:sz w:val="20"/>
          <w:szCs w:val="20"/>
          <w:lang w:val="en-US" w:eastAsia="zh-CN"/>
        </w:rPr>
        <w:t xml:space="preserve">the base network called </w:t>
      </w:r>
      <w:proofErr w:type="spellStart"/>
      <w:r>
        <w:rPr>
          <w:rFonts w:ascii="Cambria" w:eastAsia="宋体" w:hAnsi="Cambria" w:cs="Cambria"/>
          <w:sz w:val="20"/>
          <w:szCs w:val="20"/>
          <w:lang w:val="en-US" w:eastAsia="zh-CN"/>
        </w:rPr>
        <w:t>i</w:t>
      </w:r>
      <w:proofErr w:type="spellEnd"/>
      <w:r>
        <w:rPr>
          <w:rFonts w:ascii="Cambria" w:eastAsia="宋体" w:hAnsi="Cambria" w:cs="Cambria"/>
          <w:sz w:val="20"/>
          <w:szCs w:val="20"/>
          <w:lang w:val="en-US" w:eastAsia="zh-CN"/>
        </w:rPr>
        <w:t xml:space="preserve">, and they pay more attention </w:t>
      </w:r>
      <w:proofErr w:type="gramStart"/>
      <w:r>
        <w:rPr>
          <w:rFonts w:ascii="Cambria" w:eastAsia="宋体" w:hAnsi="Cambria" w:cs="Cambria"/>
          <w:sz w:val="20"/>
          <w:szCs w:val="20"/>
          <w:lang w:val="en-US" w:eastAsia="zh-CN"/>
        </w:rPr>
        <w:t xml:space="preserve">on  </w:t>
      </w:r>
      <w:proofErr w:type="spellStart"/>
      <w:r>
        <w:rPr>
          <w:rFonts w:ascii="Cambria" w:eastAsia="宋体" w:hAnsi="Cambria" w:cs="Cambria"/>
          <w:sz w:val="20"/>
          <w:szCs w:val="20"/>
          <w:lang w:val="en-US" w:eastAsia="zh-CN"/>
        </w:rPr>
        <w:t>they</w:t>
      </w:r>
      <w:proofErr w:type="spellEnd"/>
      <w:proofErr w:type="gramEnd"/>
      <w:r>
        <w:rPr>
          <w:rFonts w:ascii="Cambria" w:eastAsia="宋体" w:hAnsi="Cambria" w:cs="Cambria"/>
          <w:sz w:val="20"/>
          <w:szCs w:val="20"/>
          <w:lang w:val="en-US" w:eastAsia="zh-CN"/>
        </w:rPr>
        <w:t xml:space="preserve"> </w:t>
      </w:r>
      <w:proofErr w:type="spellStart"/>
      <w:r>
        <w:rPr>
          <w:rFonts w:ascii="Cambria" w:eastAsia="宋体" w:hAnsi="Cambria" w:cs="Cambria"/>
          <w:sz w:val="20"/>
          <w:szCs w:val="20"/>
          <w:lang w:val="en-US" w:eastAsia="zh-CN"/>
        </w:rPr>
        <w:t>new</w:t>
      </w:r>
      <w:proofErr w:type="spellEnd"/>
      <w:r>
        <w:rPr>
          <w:rFonts w:ascii="Cambria" w:eastAsia="宋体" w:hAnsi="Cambria" w:cs="Cambria"/>
          <w:sz w:val="20"/>
          <w:szCs w:val="20"/>
          <w:lang w:val="en-US" w:eastAsia="zh-CN"/>
        </w:rPr>
        <w:t xml:space="preserve"> network called </w:t>
      </w:r>
      <w:proofErr w:type="spellStart"/>
      <w:r>
        <w:rPr>
          <w:rFonts w:ascii="Cambria" w:eastAsia="宋体" w:hAnsi="Cambria" w:cs="Cambria"/>
          <w:sz w:val="20"/>
          <w:szCs w:val="20"/>
          <w:lang w:val="en-US" w:eastAsia="zh-CN"/>
        </w:rPr>
        <w:t>i</w:t>
      </w:r>
      <w:proofErr w:type="spellEnd"/>
      <w:r>
        <w:rPr>
          <w:rFonts w:ascii="Cambria" w:eastAsia="宋体" w:hAnsi="Cambria" w:cs="Cambria"/>
          <w:sz w:val="20"/>
          <w:szCs w:val="20"/>
          <w:lang w:val="en-US" w:eastAsia="zh-CN"/>
        </w:rPr>
        <w:t xml:space="preserve"> + 1, which means some the sho</w:t>
      </w:r>
      <w:bookmarkStart w:id="49" w:name="_GoBack"/>
      <w:bookmarkEnd w:id="49"/>
      <w:r>
        <w:rPr>
          <w:rFonts w:ascii="Cambria" w:eastAsia="宋体" w:hAnsi="Cambria" w:cs="Cambria"/>
          <w:sz w:val="20"/>
          <w:szCs w:val="20"/>
          <w:lang w:val="en-US" w:eastAsia="zh-CN"/>
        </w:rPr>
        <w:t xml:space="preserve">rtest path in the network </w:t>
      </w:r>
      <w:proofErr w:type="spellStart"/>
      <w:r>
        <w:rPr>
          <w:rFonts w:ascii="Cambria" w:eastAsia="宋体" w:hAnsi="Cambria" w:cs="Cambria"/>
          <w:sz w:val="20"/>
          <w:szCs w:val="20"/>
          <w:lang w:val="en-US" w:eastAsia="zh-CN"/>
        </w:rPr>
        <w:t>i</w:t>
      </w:r>
      <w:proofErr w:type="spellEnd"/>
      <w:r>
        <w:rPr>
          <w:rFonts w:ascii="Cambria" w:eastAsia="宋体" w:hAnsi="Cambria" w:cs="Cambria"/>
          <w:sz w:val="20"/>
          <w:szCs w:val="20"/>
          <w:lang w:val="en-US" w:eastAsia="zh-CN"/>
        </w:rPr>
        <w:t xml:space="preserve"> may be ignored in the network </w:t>
      </w:r>
      <w:proofErr w:type="spellStart"/>
      <w:r>
        <w:rPr>
          <w:rFonts w:ascii="Cambria" w:eastAsia="宋体" w:hAnsi="Cambria" w:cs="Cambria"/>
          <w:sz w:val="20"/>
          <w:szCs w:val="20"/>
          <w:lang w:val="en-US" w:eastAsia="zh-CN"/>
        </w:rPr>
        <w:t>i</w:t>
      </w:r>
      <w:proofErr w:type="spellEnd"/>
      <w:r>
        <w:rPr>
          <w:rFonts w:ascii="Cambria" w:eastAsia="宋体" w:hAnsi="Cambria" w:cs="Cambria"/>
          <w:sz w:val="20"/>
          <w:szCs w:val="20"/>
          <w:lang w:val="en-US" w:eastAsia="zh-CN"/>
        </w:rPr>
        <w:t xml:space="preserve"> + 1</w:t>
      </w:r>
      <w:r>
        <w:rPr>
          <w:rFonts w:ascii="Cambria" w:hAnsi="Cambria" w:cs="Cambria"/>
          <w:sz w:val="20"/>
          <w:szCs w:val="20"/>
          <w:lang w:val="en-GB"/>
        </w:rPr>
        <w:t>.</w:t>
      </w:r>
      <w:r>
        <w:rPr>
          <w:rFonts w:ascii="Cambria" w:eastAsia="宋体" w:hAnsi="Cambria" w:cs="Cambria"/>
          <w:sz w:val="20"/>
          <w:szCs w:val="20"/>
          <w:lang w:val="en-US" w:eastAsia="zh-CN"/>
        </w:rPr>
        <w:t xml:space="preserve"> </w:t>
      </w:r>
      <w:proofErr w:type="spellStart"/>
      <w:r>
        <w:rPr>
          <w:rFonts w:ascii="Cambria" w:eastAsia="宋体" w:hAnsi="Cambria" w:cs="Cambria"/>
          <w:sz w:val="20"/>
          <w:szCs w:val="20"/>
          <w:lang w:val="en-US" w:eastAsia="zh-CN"/>
        </w:rPr>
        <w:t>Some times</w:t>
      </w:r>
      <w:proofErr w:type="spellEnd"/>
      <w:r>
        <w:rPr>
          <w:rFonts w:ascii="Cambria" w:eastAsia="宋体" w:hAnsi="Cambria" w:cs="Cambria"/>
          <w:sz w:val="20"/>
          <w:szCs w:val="20"/>
          <w:lang w:val="en-US" w:eastAsia="zh-CN"/>
        </w:rPr>
        <w:t xml:space="preserve"> the error is </w:t>
      </w:r>
      <w:proofErr w:type="gramStart"/>
      <w:r>
        <w:rPr>
          <w:rFonts w:ascii="Cambria" w:eastAsia="宋体" w:hAnsi="Cambria" w:cs="Cambria"/>
          <w:sz w:val="20"/>
          <w:szCs w:val="20"/>
          <w:lang w:val="en-US" w:eastAsia="zh-CN"/>
        </w:rPr>
        <w:t>acceptable(</w:t>
      </w:r>
      <w:proofErr w:type="gramEnd"/>
      <w:r>
        <w:rPr>
          <w:rFonts w:ascii="Cambria" w:eastAsia="宋体" w:hAnsi="Cambria" w:cs="Cambria"/>
          <w:sz w:val="20"/>
          <w:szCs w:val="20"/>
          <w:lang w:val="en-US" w:eastAsia="zh-CN"/>
        </w:rPr>
        <w:t>because it is an approximation algorithm), however, if two points is too close, the error may became large. So they have already considerate the situation if two points share the same important point, but didn’t considerate what would be if their important points aren’t the same, but very close, one next to another.</w:t>
      </w:r>
    </w:p>
    <w:bookmarkEnd w:id="48"/>
    <w:p w:rsidR="007D6BBD" w:rsidRPr="003D7E4E" w:rsidRDefault="00142C97" w:rsidP="003D7E4E">
      <w:pPr>
        <w:pStyle w:val="ac"/>
        <w:widowControl w:val="0"/>
        <w:numPr>
          <w:ilvl w:val="0"/>
          <w:numId w:val="4"/>
        </w:numPr>
        <w:spacing w:after="200" w:line="276" w:lineRule="auto"/>
        <w:jc w:val="both"/>
        <w:rPr>
          <w:rFonts w:ascii="Cambria" w:eastAsia="MS Mincho" w:hAnsi="Cambria" w:cs="Cambria"/>
          <w:sz w:val="20"/>
          <w:szCs w:val="20"/>
          <w:lang w:val="en-GB" w:eastAsia="ja-JP"/>
        </w:rPr>
      </w:pPr>
      <w:r>
        <w:rPr>
          <w:rFonts w:ascii="Cambria" w:eastAsiaTheme="minorEastAsia" w:hAnsi="Cambria" w:cs="Cambria" w:hint="eastAsia"/>
          <w:sz w:val="20"/>
          <w:szCs w:val="20"/>
          <w:lang w:val="en-US" w:eastAsia="zh-CN"/>
        </w:rPr>
        <w:t xml:space="preserve">Difficult </w:t>
      </w:r>
      <w:r w:rsidR="00C767B8">
        <w:rPr>
          <w:rFonts w:ascii="Cambria" w:hAnsi="Cambria" w:cs="Cambria"/>
          <w:sz w:val="20"/>
          <w:szCs w:val="20"/>
          <w:lang w:val="en-US" w:eastAsia="zh-CN"/>
        </w:rPr>
        <w:t xml:space="preserve"> to choose important point</w:t>
      </w:r>
      <w:r w:rsidR="00C767B8">
        <w:rPr>
          <w:rFonts w:ascii="Cambria" w:hAnsi="Cambria" w:cs="Cambria"/>
          <w:sz w:val="20"/>
          <w:szCs w:val="20"/>
          <w:lang w:val="en-GB"/>
        </w:rPr>
        <w:t>:</w:t>
      </w:r>
    </w:p>
    <w:p w:rsidR="003D7E4E" w:rsidRPr="00C8562D" w:rsidRDefault="003D7E4E" w:rsidP="003D7E4E">
      <w:pPr>
        <w:pStyle w:val="ac"/>
        <w:widowControl w:val="0"/>
        <w:spacing w:after="200" w:line="276" w:lineRule="auto"/>
        <w:ind w:left="1068"/>
        <w:jc w:val="both"/>
        <w:rPr>
          <w:rFonts w:ascii="Cambria" w:eastAsia="MS Mincho" w:hAnsi="Cambria" w:cs="Cambria"/>
          <w:sz w:val="20"/>
          <w:szCs w:val="20"/>
          <w:lang w:val="en-US" w:eastAsia="ja-JP"/>
        </w:rPr>
      </w:pPr>
    </w:p>
    <w:p w:rsidR="007D6BBD" w:rsidRDefault="00C767B8">
      <w:pPr>
        <w:pStyle w:val="ac"/>
        <w:ind w:left="0" w:firstLineChars="200" w:firstLine="400"/>
        <w:jc w:val="both"/>
        <w:rPr>
          <w:rFonts w:ascii="Cambria" w:hAnsi="Cambria" w:cs="Cambria"/>
          <w:sz w:val="20"/>
          <w:szCs w:val="20"/>
          <w:lang w:val="en-GB"/>
        </w:rPr>
      </w:pPr>
      <w:bookmarkStart w:id="50" w:name="OLE_LINK11"/>
      <w:r>
        <w:rPr>
          <w:rFonts w:ascii="Cambria" w:eastAsia="宋体" w:hAnsi="Cambria" w:cs="Cambria"/>
          <w:sz w:val="20"/>
          <w:szCs w:val="20"/>
          <w:lang w:val="en-US" w:eastAsia="zh-CN"/>
        </w:rPr>
        <w:t xml:space="preserve">In their thesis, important points are already defined, but in real word, it wouldn’t be simple like this, it’s still hard to find an data base which has already gave you all the important points, so when we want to us their algorithm we should write another function to choose the important points </w:t>
      </w:r>
      <w:r>
        <w:rPr>
          <w:rFonts w:ascii="Cambria" w:hAnsi="Cambria" w:cs="Cambria"/>
          <w:sz w:val="20"/>
          <w:szCs w:val="20"/>
          <w:lang w:val="en-GB"/>
        </w:rPr>
        <w:t>.</w:t>
      </w:r>
    </w:p>
    <w:bookmarkEnd w:id="50"/>
    <w:p w:rsidR="007D6BBD" w:rsidRDefault="007D6BBD">
      <w:pPr>
        <w:pStyle w:val="ac"/>
        <w:ind w:left="0" w:firstLineChars="200" w:firstLine="400"/>
        <w:jc w:val="both"/>
        <w:rPr>
          <w:rFonts w:ascii="Cambria" w:eastAsia="MS Mincho" w:hAnsi="Cambria" w:cs="Cambria"/>
          <w:sz w:val="20"/>
          <w:szCs w:val="20"/>
          <w:lang w:val="en-GB" w:eastAsia="ja-JP"/>
        </w:rPr>
      </w:pPr>
    </w:p>
    <w:p w:rsidR="007D6BBD" w:rsidRPr="007D6BBD" w:rsidRDefault="00C767B8">
      <w:pPr>
        <w:pStyle w:val="ac"/>
        <w:ind w:left="1440"/>
        <w:jc w:val="both"/>
        <w:rPr>
          <w:ins w:id="51" w:author="Yves William OBAME EDOU" w:date="2018-03-28T01:43:00Z"/>
          <w:rFonts w:ascii="Cambria" w:hAnsi="Cambria" w:cs="Cambria"/>
          <w:sz w:val="20"/>
          <w:szCs w:val="20"/>
          <w:lang w:val="en-GB"/>
          <w:rPrChange w:id="52" w:author="Yves William OBAME EDOU" w:date="2018-03-28T10:56:00Z">
            <w:rPr>
              <w:ins w:id="53" w:author="Yves William OBAME EDOU" w:date="2018-03-28T01:43:00Z"/>
            </w:rPr>
          </w:rPrChange>
        </w:rPr>
      </w:pPr>
      <w:ins w:id="54" w:author="Yves William OBAME EDOU" w:date="2018-03-28T10:04:00Z">
        <w:r>
          <w:rPr>
            <w:rFonts w:ascii="Cambria" w:hAnsi="Cambria" w:cs="Cambria"/>
            <w:sz w:val="20"/>
            <w:szCs w:val="20"/>
            <w:lang w:val="en-GB"/>
            <w:rPrChange w:id="55" w:author="Yves William OBAME EDOU" w:date="2018-03-28T10:56:00Z">
              <w:rPr/>
            </w:rPrChange>
          </w:rPr>
          <w:t xml:space="preserve"> </w:t>
        </w:r>
      </w:ins>
      <w:del w:id="56" w:author="Yves William OBAME EDOU" w:date="2018-03-28T10:02:00Z">
        <w:r>
          <w:rPr>
            <w:rFonts w:ascii="Cambria" w:hAnsi="Cambria" w:cs="Cambria"/>
            <w:sz w:val="20"/>
            <w:szCs w:val="20"/>
            <w:lang w:val="en-GB"/>
            <w:rPrChange w:id="57"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7D6BBD" w:rsidRPr="007D6BBD" w:rsidRDefault="00C767B8">
      <w:pPr>
        <w:pStyle w:val="1"/>
        <w:jc w:val="both"/>
        <w:rPr>
          <w:ins w:id="58" w:author="Yves William OBAME EDOU" w:date="2018-03-28T01:44:00Z"/>
          <w:rFonts w:ascii="Cambria" w:hAnsi="Cambria" w:cs="Cambria"/>
          <w:color w:val="2F5496" w:themeColor="accent1" w:themeShade="BF"/>
          <w:szCs w:val="28"/>
          <w:lang w:val="en-GB"/>
          <w:rPrChange w:id="59" w:author="Yves William OBAME EDOU" w:date="2018-03-28T10:56:00Z">
            <w:rPr>
              <w:ins w:id="60" w:author="Yves William OBAME EDOU" w:date="2018-03-28T01:44:00Z"/>
              <w:rFonts w:asciiTheme="majorHAnsi" w:eastAsiaTheme="majorEastAsia" w:hAnsiTheme="majorHAnsi" w:cstheme="majorBidi"/>
              <w:color w:val="2F5496" w:themeColor="accent1" w:themeShade="BF"/>
              <w:sz w:val="32"/>
              <w:szCs w:val="32"/>
            </w:rPr>
          </w:rPrChange>
        </w:rPr>
        <w:pPrChange w:id="61" w:author="Yves William OBAME EDOU" w:date="2018-03-28T10:22:00Z">
          <w:pPr>
            <w:keepNext/>
            <w:keepLines/>
            <w:spacing w:before="240" w:after="0"/>
            <w:outlineLvl w:val="0"/>
          </w:pPr>
        </w:pPrChange>
      </w:pPr>
      <w:ins w:id="62" w:author="Yves William OBAME EDOU" w:date="2018-03-28T01:43:00Z">
        <w:r>
          <w:rPr>
            <w:rFonts w:ascii="Cambria" w:hAnsi="Cambria" w:cs="Cambria"/>
            <w:szCs w:val="28"/>
            <w:lang w:val="en-GB"/>
            <w:rPrChange w:id="63" w:author="Yves William OBAME EDOU" w:date="2018-03-28T10:56:00Z">
              <w:rPr/>
            </w:rPrChange>
          </w:rPr>
          <w:t>Conclusion</w:t>
        </w:r>
      </w:ins>
    </w:p>
    <w:p w:rsidR="007D6BBD" w:rsidRDefault="00C767B8">
      <w:pPr>
        <w:pStyle w:val="ad"/>
        <w:jc w:val="both"/>
        <w:rPr>
          <w:ins w:id="64" w:author="Yves William OBAME EDOU" w:date="2018-03-28T11:15:00Z"/>
          <w:rFonts w:ascii="Cambria" w:hAnsi="Cambria" w:cs="Cambria"/>
          <w:sz w:val="20"/>
          <w:szCs w:val="20"/>
          <w:lang w:val="en-GB"/>
        </w:rPr>
      </w:pPr>
      <w:ins w:id="65" w:author="Yves William OBAME EDOU" w:date="2018-03-28T01:44:00Z">
        <w:r>
          <w:rPr>
            <w:rFonts w:ascii="Cambria" w:hAnsi="Cambria" w:cs="Cambria"/>
            <w:sz w:val="20"/>
            <w:szCs w:val="20"/>
            <w:lang w:val="en-GB"/>
            <w:rPrChange w:id="66" w:author="Yves William OBAME EDOU" w:date="2018-03-28T10:56:00Z">
              <w:rPr/>
            </w:rPrChange>
          </w:rPr>
          <w:tab/>
        </w:r>
      </w:ins>
    </w:p>
    <w:p w:rsidR="007D6BBD" w:rsidRDefault="00C767B8">
      <w:pPr>
        <w:ind w:firstLine="420"/>
        <w:jc w:val="both"/>
        <w:rPr>
          <w:rFonts w:eastAsia="宋体" w:cstheme="minorHAnsi"/>
          <w:sz w:val="20"/>
          <w:szCs w:val="20"/>
          <w:lang w:val="en-US" w:eastAsia="zh-CN"/>
        </w:rPr>
      </w:pPr>
      <w:bookmarkStart w:id="67" w:name="OLE_LINK12"/>
      <w:r>
        <w:rPr>
          <w:rFonts w:eastAsia="宋体" w:cstheme="minorHAnsi" w:hint="eastAsia"/>
          <w:sz w:val="20"/>
          <w:szCs w:val="20"/>
          <w:lang w:val="en-US" w:eastAsia="zh-CN"/>
        </w:rPr>
        <w:t xml:space="preserve">This algorithm try to build a new approximation network, scarify the precision and </w:t>
      </w:r>
      <w:proofErr w:type="gramStart"/>
      <w:r>
        <w:rPr>
          <w:rFonts w:eastAsia="宋体" w:cstheme="minorHAnsi" w:hint="eastAsia"/>
          <w:sz w:val="20"/>
          <w:szCs w:val="20"/>
          <w:lang w:val="en-US" w:eastAsia="zh-CN"/>
        </w:rPr>
        <w:t>achieve  the</w:t>
      </w:r>
      <w:proofErr w:type="gramEnd"/>
      <w:r>
        <w:rPr>
          <w:rFonts w:eastAsia="宋体" w:cstheme="minorHAnsi" w:hint="eastAsia"/>
          <w:sz w:val="20"/>
          <w:szCs w:val="20"/>
          <w:lang w:val="en-US" w:eastAsia="zh-CN"/>
        </w:rPr>
        <w:t xml:space="preserve"> efficiency. But it still have some problems, </w:t>
      </w:r>
      <w:proofErr w:type="spellStart"/>
      <w:r>
        <w:rPr>
          <w:rFonts w:eastAsia="宋体" w:cstheme="minorHAnsi" w:hint="eastAsia"/>
          <w:sz w:val="20"/>
          <w:szCs w:val="20"/>
          <w:lang w:val="en-US" w:eastAsia="zh-CN"/>
        </w:rPr>
        <w:t>therefor</w:t>
      </w:r>
      <w:proofErr w:type="spellEnd"/>
      <w:r>
        <w:rPr>
          <w:rFonts w:eastAsia="宋体" w:cstheme="minorHAnsi" w:hint="eastAsia"/>
          <w:sz w:val="20"/>
          <w:szCs w:val="20"/>
          <w:lang w:val="en-US" w:eastAsia="zh-CN"/>
        </w:rPr>
        <w:t>, we can</w:t>
      </w:r>
      <w:r>
        <w:rPr>
          <w:rFonts w:eastAsia="宋体" w:cstheme="minorHAnsi"/>
          <w:sz w:val="20"/>
          <w:szCs w:val="20"/>
          <w:lang w:val="en-US" w:eastAsia="zh-CN"/>
        </w:rPr>
        <w:t>’</w:t>
      </w:r>
      <w:r>
        <w:rPr>
          <w:rFonts w:eastAsia="宋体" w:cstheme="minorHAnsi" w:hint="eastAsia"/>
          <w:sz w:val="20"/>
          <w:szCs w:val="20"/>
          <w:lang w:val="en-US" w:eastAsia="zh-CN"/>
        </w:rPr>
        <w:t>t directly just copy what they have done. However we are inspired by this thesis, we can use their model, with some personal modification to make it suitable to our project.</w:t>
      </w:r>
    </w:p>
    <w:bookmarkEnd w:id="67"/>
    <w:p w:rsidR="007D6BBD" w:rsidRDefault="007D6BBD">
      <w:pPr>
        <w:pStyle w:val="ad"/>
        <w:ind w:firstLine="708"/>
        <w:jc w:val="both"/>
        <w:rPr>
          <w:rFonts w:cstheme="minorHAnsi"/>
          <w:sz w:val="20"/>
          <w:szCs w:val="20"/>
          <w:lang w:val="en-GB"/>
        </w:rPr>
      </w:pPr>
    </w:p>
    <w:p w:rsidR="007D6BBD" w:rsidRDefault="007D6BBD">
      <w:pPr>
        <w:pStyle w:val="ad"/>
        <w:ind w:firstLine="708"/>
        <w:jc w:val="both"/>
        <w:rPr>
          <w:rFonts w:cstheme="minorHAnsi"/>
          <w:sz w:val="20"/>
          <w:szCs w:val="20"/>
          <w:lang w:val="en-GB"/>
        </w:rPr>
      </w:pPr>
    </w:p>
    <w:p w:rsidR="00142C97" w:rsidRDefault="00142C97">
      <w:pPr>
        <w:pStyle w:val="ad"/>
        <w:ind w:firstLine="708"/>
        <w:jc w:val="both"/>
        <w:rPr>
          <w:rFonts w:cstheme="minorHAnsi"/>
          <w:sz w:val="20"/>
          <w:szCs w:val="20"/>
          <w:lang w:val="en-GB"/>
        </w:rPr>
      </w:pPr>
    </w:p>
    <w:p w:rsidR="00142C97" w:rsidRDefault="00142C97">
      <w:pPr>
        <w:pStyle w:val="ad"/>
        <w:ind w:firstLine="708"/>
        <w:jc w:val="both"/>
        <w:rPr>
          <w:rFonts w:cstheme="minorHAnsi"/>
          <w:sz w:val="20"/>
          <w:szCs w:val="20"/>
          <w:lang w:val="en-GB"/>
        </w:rPr>
      </w:pPr>
    </w:p>
    <w:p w:rsidR="00142C97" w:rsidRPr="00142C97" w:rsidRDefault="00142C97" w:rsidP="00142C97">
      <w:pPr>
        <w:pStyle w:val="ad"/>
        <w:ind w:firstLine="708"/>
        <w:jc w:val="both"/>
        <w:rPr>
          <w:rFonts w:cstheme="minorHAnsi"/>
          <w:sz w:val="20"/>
          <w:lang w:val="en-US" w:eastAsia="zh-CN"/>
        </w:rPr>
      </w:pPr>
    </w:p>
    <w:p w:rsidR="00142C97" w:rsidRPr="00142C97" w:rsidRDefault="00142C97" w:rsidP="00142C97">
      <w:pPr>
        <w:pStyle w:val="ad"/>
        <w:ind w:firstLine="708"/>
        <w:jc w:val="both"/>
        <w:rPr>
          <w:rFonts w:cstheme="minorHAnsi"/>
          <w:sz w:val="20"/>
          <w:lang w:val="en-US" w:eastAsia="zh-CN"/>
        </w:rPr>
      </w:pPr>
    </w:p>
    <w:p w:rsidR="00142C97" w:rsidRDefault="00142C97" w:rsidP="00142C97">
      <w:pPr>
        <w:pStyle w:val="1"/>
        <w:jc w:val="both"/>
        <w:rPr>
          <w:rFonts w:asciiTheme="minorHAnsi" w:eastAsia="等线" w:hAnsiTheme="minorHAnsi" w:cstheme="minorHAnsi"/>
          <w:sz w:val="24"/>
          <w:lang w:eastAsia="zh-CN"/>
        </w:rPr>
      </w:pPr>
      <w:r>
        <w:rPr>
          <w:rFonts w:asciiTheme="minorHAnsi" w:eastAsia="等线" w:hAnsiTheme="minorHAnsi" w:cstheme="minorHAnsi"/>
          <w:sz w:val="24"/>
          <w:lang w:eastAsia="zh-CN"/>
        </w:rPr>
        <w:t>Annex</w:t>
      </w:r>
    </w:p>
    <w:p w:rsidR="00142C97" w:rsidRDefault="00142C97" w:rsidP="00142C97">
      <w:pPr>
        <w:pStyle w:val="1"/>
        <w:jc w:val="both"/>
        <w:rPr>
          <w:rFonts w:asciiTheme="minorHAnsi" w:eastAsia="等线" w:hAnsiTheme="minorHAnsi" w:cstheme="minorHAnsi"/>
          <w:sz w:val="24"/>
          <w:lang w:eastAsia="zh-CN"/>
        </w:rPr>
      </w:pPr>
    </w:p>
    <w:p w:rsidR="00142C97" w:rsidRDefault="00142C97" w:rsidP="00142C97">
      <w:pPr>
        <w:pStyle w:val="ad"/>
        <w:ind w:firstLine="708"/>
        <w:jc w:val="center"/>
        <w:rPr>
          <w:rFonts w:eastAsia="宋体" w:cstheme="minorHAnsi"/>
          <w:sz w:val="20"/>
          <w:lang w:eastAsia="zh-CN"/>
        </w:rPr>
      </w:pPr>
      <w:r>
        <w:rPr>
          <w:rFonts w:cstheme="minorHAnsi"/>
          <w:noProof/>
          <w:sz w:val="20"/>
          <w:lang w:val="en-US" w:eastAsia="zh-CN"/>
        </w:rPr>
        <w:drawing>
          <wp:inline distT="0" distB="0" distL="0" distR="0">
            <wp:extent cx="5194300" cy="3454400"/>
            <wp:effectExtent l="0" t="0" r="6350" b="0"/>
            <wp:docPr id="1" name="图片 1" descr="微信图片_2018040414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微信图片_201804041450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300" cy="3454400"/>
                    </a:xfrm>
                    <a:prstGeom prst="rect">
                      <a:avLst/>
                    </a:prstGeom>
                    <a:noFill/>
                    <a:ln>
                      <a:noFill/>
                    </a:ln>
                  </pic:spPr>
                </pic:pic>
              </a:graphicData>
            </a:graphic>
          </wp:inline>
        </w:drawing>
      </w:r>
    </w:p>
    <w:p w:rsidR="00142C97" w:rsidRPr="00142C97" w:rsidRDefault="00142C97" w:rsidP="00142C97">
      <w:pPr>
        <w:pStyle w:val="ad"/>
        <w:ind w:firstLine="708"/>
        <w:jc w:val="center"/>
        <w:rPr>
          <w:rFonts w:eastAsiaTheme="minorEastAsia" w:cstheme="minorHAnsi" w:hint="eastAsia"/>
          <w:sz w:val="20"/>
          <w:lang w:val="en-US" w:eastAsia="zh-CN"/>
        </w:rPr>
      </w:pPr>
      <w:proofErr w:type="gramStart"/>
      <w:r w:rsidRPr="00142C97">
        <w:rPr>
          <w:rFonts w:cstheme="minorHAnsi"/>
          <w:sz w:val="20"/>
          <w:lang w:val="en-US" w:eastAsia="zh-CN"/>
        </w:rPr>
        <w:t>Figure1 :</w:t>
      </w:r>
      <w:proofErr w:type="gramEnd"/>
      <w:r w:rsidRPr="00142C97">
        <w:rPr>
          <w:rFonts w:cstheme="minorHAnsi"/>
          <w:sz w:val="20"/>
          <w:lang w:val="en-US" w:eastAsia="zh-CN"/>
        </w:rPr>
        <w:t xml:space="preserve"> </w:t>
      </w:r>
      <w:r w:rsidRPr="00142C97">
        <w:rPr>
          <w:rFonts w:cstheme="minorHAnsi"/>
          <w:sz w:val="20"/>
          <w:lang w:val="en-US" w:eastAsia="zh-CN"/>
        </w:rPr>
        <w:t>Illustration of the iterative approximation</w:t>
      </w:r>
    </w:p>
    <w:p w:rsidR="00142C97" w:rsidRPr="007D6BBD" w:rsidRDefault="00142C97">
      <w:pPr>
        <w:pStyle w:val="ad"/>
        <w:ind w:firstLine="708"/>
        <w:jc w:val="both"/>
        <w:rPr>
          <w:rFonts w:cstheme="minorHAnsi"/>
          <w:sz w:val="20"/>
          <w:szCs w:val="20"/>
          <w:lang w:val="en-GB"/>
          <w:rPrChange w:id="68" w:author="Yves William OBAME EDOU" w:date="2018-03-28T10:56:00Z">
            <w:rPr/>
          </w:rPrChange>
        </w:rPr>
      </w:pPr>
    </w:p>
    <w:sectPr w:rsidR="00142C97" w:rsidRPr="007D6BBD">
      <w:headerReference w:type="default" r:id="rId12"/>
      <w:footerReference w:type="default" r:id="rId13"/>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A8C" w:rsidRDefault="00C767B8">
      <w:pPr>
        <w:spacing w:after="0" w:line="240" w:lineRule="auto"/>
      </w:pPr>
      <w:r>
        <w:separator/>
      </w:r>
    </w:p>
  </w:endnote>
  <w:endnote w:type="continuationSeparator" w:id="0">
    <w:p w:rsidR="00D82A8C" w:rsidRDefault="00C7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82" w:author="Yves William OBAME EDOU" w:date="2018-03-28T10:58:00Z"/>
  <w:sdt>
    <w:sdtPr>
      <w:id w:val="2131895041"/>
      <w:docPartObj>
        <w:docPartGallery w:val="AutoText"/>
      </w:docPartObj>
    </w:sdtPr>
    <w:sdtEndPr/>
    <w:sdtContent>
      <w:customXmlInsRangeEnd w:id="82"/>
      <w:p w:rsidR="007D6BBD" w:rsidRDefault="00C767B8">
        <w:pPr>
          <w:pStyle w:val="a6"/>
          <w:jc w:val="right"/>
          <w:rPr>
            <w:ins w:id="83" w:author="Yves William OBAME EDOU" w:date="2018-03-28T10:58:00Z"/>
          </w:rPr>
        </w:pPr>
        <w:ins w:id="84" w:author="Yves William OBAME EDOU" w:date="2018-03-28T10:58:00Z">
          <w:r>
            <w:fldChar w:fldCharType="begin"/>
          </w:r>
          <w:r>
            <w:instrText>PAGE   \* MERGEFORMAT</w:instrText>
          </w:r>
          <w:r>
            <w:fldChar w:fldCharType="separate"/>
          </w:r>
        </w:ins>
        <w:r w:rsidR="00142C97">
          <w:rPr>
            <w:noProof/>
          </w:rPr>
          <w:t>2</w:t>
        </w:r>
        <w:ins w:id="85" w:author="Yves William OBAME EDOU" w:date="2018-03-28T10:58:00Z">
          <w:r>
            <w:fldChar w:fldCharType="end"/>
          </w:r>
        </w:ins>
      </w:p>
      <w:customXmlInsRangeStart w:id="86" w:author="Yves William OBAME EDOU" w:date="2018-03-28T10:58:00Z"/>
    </w:sdtContent>
  </w:sdt>
  <w:customXmlInsRangeEnd w:id="86"/>
  <w:p w:rsidR="007D6BBD" w:rsidRDefault="007D6B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A8C" w:rsidRDefault="00C767B8">
      <w:pPr>
        <w:spacing w:after="0" w:line="240" w:lineRule="auto"/>
      </w:pPr>
      <w:r>
        <w:separator/>
      </w:r>
    </w:p>
  </w:footnote>
  <w:footnote w:type="continuationSeparator" w:id="0">
    <w:p w:rsidR="00D82A8C" w:rsidRDefault="00C76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BBD" w:rsidRDefault="007D6BBD">
    <w:pPr>
      <w:pStyle w:val="a7"/>
      <w:jc w:val="center"/>
      <w:rPr>
        <w:ins w:id="69" w:author="Yves William OBAME EDOU" w:date="2018-03-28T11:07:00Z"/>
        <w:color w:val="4472C4" w:themeColor="accent1"/>
        <w:sz w:val="18"/>
        <w:szCs w:val="20"/>
      </w:rPr>
    </w:pPr>
  </w:p>
  <w:p w:rsidR="007D6BBD" w:rsidRDefault="007D6BBD">
    <w:pPr>
      <w:pStyle w:val="a7"/>
      <w:jc w:val="center"/>
      <w:rPr>
        <w:ins w:id="70" w:author="Yves William OBAME EDOU" w:date="2018-03-28T11:07:00Z"/>
        <w:color w:val="4472C4" w:themeColor="accent1"/>
        <w:sz w:val="18"/>
        <w:szCs w:val="20"/>
      </w:rPr>
    </w:pPr>
  </w:p>
  <w:customXmlInsRangeStart w:id="71" w:author="Yves William OBAME EDOU" w:date="2018-03-28T11:04:00Z"/>
  <w:sdt>
    <w:sdtPr>
      <w:rPr>
        <w:color w:val="4472C4" w:themeColor="accent1"/>
        <w:sz w:val="18"/>
        <w:szCs w:val="20"/>
        <w:lang w:val="en-GB"/>
      </w:rPr>
      <w:alias w:val="Auteur"/>
      <w:id w:val="-952397527"/>
      <w:text/>
    </w:sdtPr>
    <w:sdtEndPr/>
    <w:sdtContent>
      <w:customXmlInsRangeEnd w:id="71"/>
      <w:p w:rsidR="007D6BBD" w:rsidRPr="007D6BBD" w:rsidRDefault="00C767B8">
        <w:pPr>
          <w:pStyle w:val="a7"/>
          <w:jc w:val="center"/>
          <w:rPr>
            <w:ins w:id="72" w:author="Yves William OBAME EDOU" w:date="2018-03-28T11:04:00Z"/>
            <w:color w:val="4472C4" w:themeColor="accent1"/>
            <w:sz w:val="18"/>
            <w:lang w:val="en-GB"/>
            <w:rPrChange w:id="73" w:author="Yves William OBAME EDOU" w:date="2018-03-28T11:07:00Z">
              <w:rPr>
                <w:ins w:id="74" w:author="Yves William OBAME EDOU" w:date="2018-03-28T11:04:00Z"/>
                <w:color w:val="4472C4" w:themeColor="accent1"/>
                <w:sz w:val="20"/>
              </w:rPr>
            </w:rPrChange>
          </w:rPr>
        </w:pPr>
        <w:r>
          <w:rPr>
            <w:rFonts w:eastAsia="宋体"/>
            <w:color w:val="4472C4" w:themeColor="accent1"/>
            <w:sz w:val="18"/>
            <w:szCs w:val="20"/>
            <w:lang w:val="en-US" w:eastAsia="zh-CN"/>
          </w:rPr>
          <w:t xml:space="preserve">Project efficient itinerary – Team 1 LIU </w:t>
        </w:r>
        <w:proofErr w:type="spellStart"/>
        <w:r>
          <w:rPr>
            <w:rFonts w:eastAsia="宋体"/>
            <w:color w:val="4472C4" w:themeColor="accent1"/>
            <w:sz w:val="18"/>
            <w:szCs w:val="20"/>
            <w:lang w:val="en-US" w:eastAsia="zh-CN"/>
          </w:rPr>
          <w:t>Jixiong</w:t>
        </w:r>
        <w:proofErr w:type="spellEnd"/>
      </w:p>
      <w:customXmlInsRangeStart w:id="75" w:author="Yves William OBAME EDOU" w:date="2018-03-28T11:04:00Z"/>
    </w:sdtContent>
  </w:sdt>
  <w:customXmlInsRangeEnd w:id="75"/>
  <w:p w:rsidR="007D6BBD" w:rsidRDefault="00C767B8">
    <w:pPr>
      <w:pStyle w:val="a7"/>
      <w:jc w:val="center"/>
      <w:rPr>
        <w:ins w:id="76" w:author="Yves William OBAME EDOU" w:date="2018-03-28T11:04:00Z"/>
        <w:caps/>
        <w:color w:val="4472C4" w:themeColor="accent1"/>
        <w:lang w:val="en-GB"/>
      </w:rPr>
    </w:pPr>
    <w:ins w:id="77" w:author="Yves William OBAME EDOU" w:date="2018-03-28T11:04:00Z">
      <w:r>
        <w:rPr>
          <w:caps/>
          <w:color w:val="4472C4" w:themeColor="accent1"/>
          <w:lang w:val="en-GB"/>
        </w:rPr>
        <w:t xml:space="preserve"> </w:t>
      </w:r>
    </w:ins>
    <w:customXmlInsRangeStart w:id="78" w:author="Yves William OBAME EDOU" w:date="2018-03-28T11:04:00Z"/>
    <w:sdt>
      <w:sdtPr>
        <w:rPr>
          <w:caps/>
          <w:color w:val="4472C4" w:themeColor="accent1"/>
          <w:sz w:val="18"/>
          <w:szCs w:val="18"/>
          <w:lang w:val="en-GB"/>
        </w:rPr>
        <w:alias w:val="Titre"/>
        <w:id w:val="-1954942076"/>
        <w:text/>
      </w:sdtPr>
      <w:sdtEndPr/>
      <w:sdtContent>
        <w:customXmlInsRangeEnd w:id="78"/>
        <w:r>
          <w:rPr>
            <w:rFonts w:eastAsia="宋体"/>
            <w:caps/>
            <w:color w:val="4472C4" w:themeColor="accent1"/>
            <w:sz w:val="18"/>
            <w:szCs w:val="18"/>
            <w:lang w:val="en-US" w:eastAsia="zh-CN"/>
          </w:rPr>
          <w:t>The Overview of the thesis</w:t>
        </w:r>
        <w:customXmlInsRangeStart w:id="79" w:author="Yves William OBAME EDOU" w:date="2018-03-28T11:04:00Z"/>
      </w:sdtContent>
    </w:sdt>
    <w:customXmlInsRangeEnd w:id="79"/>
  </w:p>
  <w:p w:rsidR="007D6BBD" w:rsidRPr="007D6BBD" w:rsidRDefault="007D6BBD">
    <w:pPr>
      <w:pStyle w:val="a7"/>
      <w:jc w:val="center"/>
      <w:rPr>
        <w:b/>
        <w:color w:val="4472C4" w:themeColor="accent1"/>
        <w:lang w:val="en-GB"/>
        <w:rPrChange w:id="80" w:author="Yves William OBAME EDOU" w:date="2018-03-28T11:02:00Z">
          <w:rPr/>
        </w:rPrChange>
      </w:rPr>
      <w:pPrChange w:id="81" w:author="Yves William OBAME EDOU" w:date="2018-03-28T11:00:00Z">
        <w:pPr>
          <w:pStyle w:val="a7"/>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7D8"/>
    <w:multiLevelType w:val="multilevel"/>
    <w:tmpl w:val="1C9117D8"/>
    <w:lvl w:ilvl="0">
      <w:numFmt w:val="bullet"/>
      <w:lvlText w:val="-"/>
      <w:lvlJc w:val="left"/>
      <w:pPr>
        <w:ind w:left="1068" w:hanging="360"/>
      </w:pPr>
      <w:rPr>
        <w:rFonts w:ascii="Calibri" w:eastAsiaTheme="minorEastAsia"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nsid w:val="519F03D9"/>
    <w:multiLevelType w:val="multilevel"/>
    <w:tmpl w:val="519F03D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5D11475"/>
    <w:multiLevelType w:val="multilevel"/>
    <w:tmpl w:val="75D1147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EE90D73"/>
    <w:multiLevelType w:val="multilevel"/>
    <w:tmpl w:val="7EE90D73"/>
    <w:lvl w:ilvl="0">
      <w:numFmt w:val="bullet"/>
      <w:lvlText w:val="-"/>
      <w:lvlJc w:val="left"/>
      <w:pPr>
        <w:ind w:left="1068" w:hanging="360"/>
      </w:pPr>
      <w:rPr>
        <w:rFonts w:ascii="Calibri" w:eastAsiaTheme="minorHAns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1C"/>
    <w:rsid w:val="0004505B"/>
    <w:rsid w:val="00084605"/>
    <w:rsid w:val="000C17FC"/>
    <w:rsid w:val="000D7238"/>
    <w:rsid w:val="000F1F88"/>
    <w:rsid w:val="00102D93"/>
    <w:rsid w:val="00117447"/>
    <w:rsid w:val="00132694"/>
    <w:rsid w:val="00142C97"/>
    <w:rsid w:val="0016013D"/>
    <w:rsid w:val="002015E6"/>
    <w:rsid w:val="00227910"/>
    <w:rsid w:val="00250008"/>
    <w:rsid w:val="00276D4B"/>
    <w:rsid w:val="00296BFC"/>
    <w:rsid w:val="002D60C3"/>
    <w:rsid w:val="00336AE3"/>
    <w:rsid w:val="00356CF8"/>
    <w:rsid w:val="003821EE"/>
    <w:rsid w:val="003D7E4E"/>
    <w:rsid w:val="003F2A36"/>
    <w:rsid w:val="003F70BA"/>
    <w:rsid w:val="004631D6"/>
    <w:rsid w:val="00481146"/>
    <w:rsid w:val="004F7F37"/>
    <w:rsid w:val="00506206"/>
    <w:rsid w:val="00561006"/>
    <w:rsid w:val="005C6FF4"/>
    <w:rsid w:val="005E23FD"/>
    <w:rsid w:val="00687CE2"/>
    <w:rsid w:val="00696658"/>
    <w:rsid w:val="006F7741"/>
    <w:rsid w:val="00727656"/>
    <w:rsid w:val="007D6BBD"/>
    <w:rsid w:val="007F466F"/>
    <w:rsid w:val="008424FA"/>
    <w:rsid w:val="00870252"/>
    <w:rsid w:val="008775CC"/>
    <w:rsid w:val="008F19B0"/>
    <w:rsid w:val="00933EDE"/>
    <w:rsid w:val="009A0D4B"/>
    <w:rsid w:val="009A4208"/>
    <w:rsid w:val="009B47B1"/>
    <w:rsid w:val="009F1610"/>
    <w:rsid w:val="00A21D47"/>
    <w:rsid w:val="00A407E5"/>
    <w:rsid w:val="00AD0B1A"/>
    <w:rsid w:val="00AD4A68"/>
    <w:rsid w:val="00AD7342"/>
    <w:rsid w:val="00AE2655"/>
    <w:rsid w:val="00B070D6"/>
    <w:rsid w:val="00B2253C"/>
    <w:rsid w:val="00B30F83"/>
    <w:rsid w:val="00BA001C"/>
    <w:rsid w:val="00BB0F0A"/>
    <w:rsid w:val="00C004FD"/>
    <w:rsid w:val="00C767B8"/>
    <w:rsid w:val="00C8562D"/>
    <w:rsid w:val="00CA04C5"/>
    <w:rsid w:val="00CA300F"/>
    <w:rsid w:val="00D27349"/>
    <w:rsid w:val="00D82A8C"/>
    <w:rsid w:val="00D9584E"/>
    <w:rsid w:val="00DC0C8C"/>
    <w:rsid w:val="00DD3154"/>
    <w:rsid w:val="00DF40E8"/>
    <w:rsid w:val="00E055D8"/>
    <w:rsid w:val="00E51AFA"/>
    <w:rsid w:val="00E86E94"/>
    <w:rsid w:val="00EF1AE5"/>
    <w:rsid w:val="00F45734"/>
    <w:rsid w:val="00F731BB"/>
    <w:rsid w:val="00F85CA7"/>
    <w:rsid w:val="00FA00A9"/>
    <w:rsid w:val="0DF81942"/>
    <w:rsid w:val="339F4011"/>
    <w:rsid w:val="43A13971"/>
    <w:rsid w:val="4D1171B2"/>
    <w:rsid w:val="593F46F6"/>
    <w:rsid w:val="69D15465"/>
    <w:rsid w:val="6F595ABC"/>
    <w:rsid w:val="74501D49"/>
    <w:rsid w:val="7E757B82"/>
  </w:rsids>
  <m:mathPr>
    <m:mathFont m:val="Cambria Math"/>
    <m:brkBin m:val="before"/>
    <m:brkBinSub m:val="--"/>
    <m:smallFrac m:val="0"/>
    <m:dispDef/>
    <m:lMargin m:val="0"/>
    <m:rMargin m:val="0"/>
    <m:defJc m:val="centerGroup"/>
    <m:wrapIndent m:val="1440"/>
    <m:intLim m:val="subSup"/>
    <m:naryLim m:val="undOvr"/>
  </m:mathPr>
  <w:themeFontLang w:val="fr-FR"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HAnsi" w:hAnsiTheme="minorHAnsi" w:cstheme="minorBidi"/>
      <w:sz w:val="22"/>
      <w:szCs w:val="22"/>
      <w:lang w:val="fr-FR" w:eastAsia="en-US"/>
    </w:rPr>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2">
    <w:name w:val="heading 2"/>
    <w:basedOn w:val="a"/>
    <w:next w:val="a"/>
    <w:link w:val="2Char"/>
    <w:uiPriority w:val="9"/>
    <w:semiHidden/>
    <w:unhideWhenUsed/>
    <w:qFormat/>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FreeSans"/>
      <w:i/>
      <w:iCs/>
      <w:sz w:val="24"/>
      <w:szCs w:val="24"/>
    </w:rPr>
  </w:style>
  <w:style w:type="paragraph" w:styleId="a4">
    <w:name w:val="Body Text"/>
    <w:basedOn w:val="a"/>
    <w:pPr>
      <w:spacing w:after="140" w:line="288" w:lineRule="auto"/>
    </w:pPr>
  </w:style>
  <w:style w:type="paragraph" w:styleId="a5">
    <w:name w:val="Balloon Text"/>
    <w:basedOn w:val="a"/>
    <w:link w:val="Char"/>
    <w:uiPriority w:val="99"/>
    <w:semiHidden/>
    <w:unhideWhenUsed/>
    <w:pPr>
      <w:spacing w:after="0" w:line="240" w:lineRule="auto"/>
    </w:pPr>
    <w:rPr>
      <w:rFonts w:ascii="Segoe UI" w:hAnsi="Segoe UI" w:cs="Segoe UI"/>
      <w:sz w:val="18"/>
      <w:szCs w:val="18"/>
    </w:rPr>
  </w:style>
  <w:style w:type="paragraph" w:styleId="a6">
    <w:name w:val="footer"/>
    <w:basedOn w:val="a"/>
    <w:link w:val="Char0"/>
    <w:uiPriority w:val="99"/>
    <w:unhideWhenUsed/>
    <w:pPr>
      <w:tabs>
        <w:tab w:val="center" w:pos="4536"/>
        <w:tab w:val="right" w:pos="9072"/>
      </w:tabs>
      <w:spacing w:after="0" w:line="240" w:lineRule="auto"/>
    </w:pPr>
  </w:style>
  <w:style w:type="paragraph" w:styleId="a7">
    <w:name w:val="header"/>
    <w:basedOn w:val="a"/>
    <w:link w:val="Char1"/>
    <w:uiPriority w:val="99"/>
    <w:unhideWhenUsed/>
    <w:pPr>
      <w:tabs>
        <w:tab w:val="center" w:pos="4536"/>
        <w:tab w:val="right" w:pos="9072"/>
      </w:tabs>
      <w:spacing w:after="0" w:line="240" w:lineRule="auto"/>
    </w:pPr>
  </w:style>
  <w:style w:type="paragraph" w:styleId="a8">
    <w:name w:val="List"/>
    <w:basedOn w:val="a4"/>
    <w:rPr>
      <w:rFonts w:cs="FreeSans"/>
    </w:rPr>
  </w:style>
  <w:style w:type="paragraph" w:styleId="a9">
    <w:name w:val="Title"/>
    <w:basedOn w:val="a"/>
    <w:next w:val="a4"/>
    <w:qFormat/>
    <w:pPr>
      <w:keepNext/>
      <w:spacing w:before="240" w:after="120"/>
    </w:pPr>
    <w:rPr>
      <w:rFonts w:ascii="Liberation Sans" w:eastAsia="Noto Sans CJK SC Regular" w:hAnsi="Liberation Sans" w:cs="FreeSans"/>
      <w:sz w:val="28"/>
      <w:szCs w:val="28"/>
    </w:rPr>
  </w:style>
  <w:style w:type="character" w:styleId="aa">
    <w:name w:val="Emphasis"/>
    <w:basedOn w:val="a0"/>
    <w:uiPriority w:val="20"/>
    <w:qFormat/>
    <w:rPr>
      <w:i/>
    </w:rPr>
  </w:style>
  <w:style w:type="character" w:styleId="ab">
    <w:name w:val="Hyperlink"/>
    <w:basedOn w:val="a0"/>
    <w:uiPriority w:val="99"/>
    <w:semiHidden/>
    <w:unhideWhenUsed/>
    <w:rPr>
      <w:color w:val="0000FF"/>
      <w:u w:val="single"/>
    </w:rPr>
  </w:style>
  <w:style w:type="character" w:customStyle="1" w:styleId="1Char">
    <w:name w:val="标题 1 Char"/>
    <w:basedOn w:val="a0"/>
    <w:link w:val="1"/>
    <w:uiPriority w:val="9"/>
    <w:qFormat/>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Index">
    <w:name w:val="Index"/>
    <w:basedOn w:val="a"/>
    <w:qFormat/>
    <w:pPr>
      <w:suppressLineNumbers/>
    </w:pPr>
    <w:rPr>
      <w:rFonts w:cs="FreeSans"/>
    </w:rPr>
  </w:style>
  <w:style w:type="paragraph" w:styleId="ac">
    <w:name w:val="List Paragraph"/>
    <w:basedOn w:val="a"/>
    <w:uiPriority w:val="99"/>
    <w:qFormat/>
    <w:pPr>
      <w:ind w:left="720"/>
      <w:contextualSpacing/>
    </w:pPr>
  </w:style>
  <w:style w:type="paragraph" w:styleId="ad">
    <w:name w:val="No Spacing"/>
    <w:link w:val="Char2"/>
    <w:uiPriority w:val="1"/>
    <w:qFormat/>
    <w:rPr>
      <w:rFonts w:asciiTheme="minorHAnsi" w:eastAsiaTheme="minorHAnsi" w:hAnsiTheme="minorHAnsi" w:cstheme="minorBidi"/>
      <w:sz w:val="22"/>
      <w:szCs w:val="22"/>
      <w:lang w:val="fr-FR" w:eastAsia="en-US"/>
    </w:rPr>
  </w:style>
  <w:style w:type="character" w:customStyle="1" w:styleId="Char">
    <w:name w:val="批注框文本 Char"/>
    <w:basedOn w:val="a0"/>
    <w:link w:val="a5"/>
    <w:uiPriority w:val="99"/>
    <w:semiHidden/>
    <w:rPr>
      <w:rFonts w:ascii="Segoe UI" w:hAnsi="Segoe UI" w:cs="Segoe UI"/>
      <w:sz w:val="18"/>
      <w:szCs w:val="18"/>
    </w:rPr>
  </w:style>
  <w:style w:type="character" w:customStyle="1" w:styleId="2Char">
    <w:name w:val="标题 2 Char"/>
    <w:basedOn w:val="a0"/>
    <w:link w:val="2"/>
    <w:uiPriority w:val="9"/>
    <w:semiHidden/>
    <w:rPr>
      <w:rFonts w:asciiTheme="majorHAnsi" w:eastAsiaTheme="majorEastAsia" w:hAnsiTheme="majorHAnsi" w:cstheme="majorBidi"/>
      <w:color w:val="000000" w:themeColor="text1"/>
      <w:sz w:val="26"/>
      <w:szCs w:val="26"/>
    </w:rPr>
  </w:style>
  <w:style w:type="character" w:customStyle="1" w:styleId="Char1">
    <w:name w:val="页眉 Char"/>
    <w:basedOn w:val="a0"/>
    <w:link w:val="a7"/>
    <w:uiPriority w:val="99"/>
  </w:style>
  <w:style w:type="character" w:customStyle="1" w:styleId="Char0">
    <w:name w:val="页脚 Char"/>
    <w:basedOn w:val="a0"/>
    <w:link w:val="a6"/>
    <w:uiPriority w:val="99"/>
  </w:style>
  <w:style w:type="character" w:styleId="ae">
    <w:name w:val="Placeholder Text"/>
    <w:basedOn w:val="a0"/>
    <w:uiPriority w:val="99"/>
    <w:semiHidden/>
    <w:rPr>
      <w:color w:val="808080"/>
    </w:rPr>
  </w:style>
  <w:style w:type="character" w:customStyle="1" w:styleId="Char2">
    <w:name w:val="无间隔 Char"/>
    <w:basedOn w:val="a0"/>
    <w:link w:val="ad"/>
    <w:uiPriority w:val="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HAnsi" w:hAnsiTheme="minorHAnsi" w:cstheme="minorBidi"/>
      <w:sz w:val="22"/>
      <w:szCs w:val="22"/>
      <w:lang w:val="fr-FR" w:eastAsia="en-US"/>
    </w:rPr>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2">
    <w:name w:val="heading 2"/>
    <w:basedOn w:val="a"/>
    <w:next w:val="a"/>
    <w:link w:val="2Char"/>
    <w:uiPriority w:val="9"/>
    <w:semiHidden/>
    <w:unhideWhenUsed/>
    <w:qFormat/>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FreeSans"/>
      <w:i/>
      <w:iCs/>
      <w:sz w:val="24"/>
      <w:szCs w:val="24"/>
    </w:rPr>
  </w:style>
  <w:style w:type="paragraph" w:styleId="a4">
    <w:name w:val="Body Text"/>
    <w:basedOn w:val="a"/>
    <w:pPr>
      <w:spacing w:after="140" w:line="288" w:lineRule="auto"/>
    </w:pPr>
  </w:style>
  <w:style w:type="paragraph" w:styleId="a5">
    <w:name w:val="Balloon Text"/>
    <w:basedOn w:val="a"/>
    <w:link w:val="Char"/>
    <w:uiPriority w:val="99"/>
    <w:semiHidden/>
    <w:unhideWhenUsed/>
    <w:pPr>
      <w:spacing w:after="0" w:line="240" w:lineRule="auto"/>
    </w:pPr>
    <w:rPr>
      <w:rFonts w:ascii="Segoe UI" w:hAnsi="Segoe UI" w:cs="Segoe UI"/>
      <w:sz w:val="18"/>
      <w:szCs w:val="18"/>
    </w:rPr>
  </w:style>
  <w:style w:type="paragraph" w:styleId="a6">
    <w:name w:val="footer"/>
    <w:basedOn w:val="a"/>
    <w:link w:val="Char0"/>
    <w:uiPriority w:val="99"/>
    <w:unhideWhenUsed/>
    <w:pPr>
      <w:tabs>
        <w:tab w:val="center" w:pos="4536"/>
        <w:tab w:val="right" w:pos="9072"/>
      </w:tabs>
      <w:spacing w:after="0" w:line="240" w:lineRule="auto"/>
    </w:pPr>
  </w:style>
  <w:style w:type="paragraph" w:styleId="a7">
    <w:name w:val="header"/>
    <w:basedOn w:val="a"/>
    <w:link w:val="Char1"/>
    <w:uiPriority w:val="99"/>
    <w:unhideWhenUsed/>
    <w:pPr>
      <w:tabs>
        <w:tab w:val="center" w:pos="4536"/>
        <w:tab w:val="right" w:pos="9072"/>
      </w:tabs>
      <w:spacing w:after="0" w:line="240" w:lineRule="auto"/>
    </w:pPr>
  </w:style>
  <w:style w:type="paragraph" w:styleId="a8">
    <w:name w:val="List"/>
    <w:basedOn w:val="a4"/>
    <w:rPr>
      <w:rFonts w:cs="FreeSans"/>
    </w:rPr>
  </w:style>
  <w:style w:type="paragraph" w:styleId="a9">
    <w:name w:val="Title"/>
    <w:basedOn w:val="a"/>
    <w:next w:val="a4"/>
    <w:qFormat/>
    <w:pPr>
      <w:keepNext/>
      <w:spacing w:before="240" w:after="120"/>
    </w:pPr>
    <w:rPr>
      <w:rFonts w:ascii="Liberation Sans" w:eastAsia="Noto Sans CJK SC Regular" w:hAnsi="Liberation Sans" w:cs="FreeSans"/>
      <w:sz w:val="28"/>
      <w:szCs w:val="28"/>
    </w:rPr>
  </w:style>
  <w:style w:type="character" w:styleId="aa">
    <w:name w:val="Emphasis"/>
    <w:basedOn w:val="a0"/>
    <w:uiPriority w:val="20"/>
    <w:qFormat/>
    <w:rPr>
      <w:i/>
    </w:rPr>
  </w:style>
  <w:style w:type="character" w:styleId="ab">
    <w:name w:val="Hyperlink"/>
    <w:basedOn w:val="a0"/>
    <w:uiPriority w:val="99"/>
    <w:semiHidden/>
    <w:unhideWhenUsed/>
    <w:rPr>
      <w:color w:val="0000FF"/>
      <w:u w:val="single"/>
    </w:rPr>
  </w:style>
  <w:style w:type="character" w:customStyle="1" w:styleId="1Char">
    <w:name w:val="标题 1 Char"/>
    <w:basedOn w:val="a0"/>
    <w:link w:val="1"/>
    <w:uiPriority w:val="9"/>
    <w:qFormat/>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Index">
    <w:name w:val="Index"/>
    <w:basedOn w:val="a"/>
    <w:qFormat/>
    <w:pPr>
      <w:suppressLineNumbers/>
    </w:pPr>
    <w:rPr>
      <w:rFonts w:cs="FreeSans"/>
    </w:rPr>
  </w:style>
  <w:style w:type="paragraph" w:styleId="ac">
    <w:name w:val="List Paragraph"/>
    <w:basedOn w:val="a"/>
    <w:uiPriority w:val="99"/>
    <w:qFormat/>
    <w:pPr>
      <w:ind w:left="720"/>
      <w:contextualSpacing/>
    </w:pPr>
  </w:style>
  <w:style w:type="paragraph" w:styleId="ad">
    <w:name w:val="No Spacing"/>
    <w:link w:val="Char2"/>
    <w:uiPriority w:val="1"/>
    <w:qFormat/>
    <w:rPr>
      <w:rFonts w:asciiTheme="minorHAnsi" w:eastAsiaTheme="minorHAnsi" w:hAnsiTheme="minorHAnsi" w:cstheme="minorBidi"/>
      <w:sz w:val="22"/>
      <w:szCs w:val="22"/>
      <w:lang w:val="fr-FR" w:eastAsia="en-US"/>
    </w:rPr>
  </w:style>
  <w:style w:type="character" w:customStyle="1" w:styleId="Char">
    <w:name w:val="批注框文本 Char"/>
    <w:basedOn w:val="a0"/>
    <w:link w:val="a5"/>
    <w:uiPriority w:val="99"/>
    <w:semiHidden/>
    <w:rPr>
      <w:rFonts w:ascii="Segoe UI" w:hAnsi="Segoe UI" w:cs="Segoe UI"/>
      <w:sz w:val="18"/>
      <w:szCs w:val="18"/>
    </w:rPr>
  </w:style>
  <w:style w:type="character" w:customStyle="1" w:styleId="2Char">
    <w:name w:val="标题 2 Char"/>
    <w:basedOn w:val="a0"/>
    <w:link w:val="2"/>
    <w:uiPriority w:val="9"/>
    <w:semiHidden/>
    <w:rPr>
      <w:rFonts w:asciiTheme="majorHAnsi" w:eastAsiaTheme="majorEastAsia" w:hAnsiTheme="majorHAnsi" w:cstheme="majorBidi"/>
      <w:color w:val="000000" w:themeColor="text1"/>
      <w:sz w:val="26"/>
      <w:szCs w:val="26"/>
    </w:rPr>
  </w:style>
  <w:style w:type="character" w:customStyle="1" w:styleId="Char1">
    <w:name w:val="页眉 Char"/>
    <w:basedOn w:val="a0"/>
    <w:link w:val="a7"/>
    <w:uiPriority w:val="99"/>
  </w:style>
  <w:style w:type="character" w:customStyle="1" w:styleId="Char0">
    <w:name w:val="页脚 Char"/>
    <w:basedOn w:val="a0"/>
    <w:link w:val="a6"/>
    <w:uiPriority w:val="99"/>
  </w:style>
  <w:style w:type="character" w:styleId="ae">
    <w:name w:val="Placeholder Text"/>
    <w:basedOn w:val="a0"/>
    <w:uiPriority w:val="99"/>
    <w:semiHidden/>
    <w:rPr>
      <w:color w:val="808080"/>
    </w:rPr>
  </w:style>
  <w:style w:type="character" w:customStyle="1" w:styleId="Char2">
    <w:name w:val="无间隔 Char"/>
    <w:basedOn w:val="a0"/>
    <w:link w:val="ad"/>
    <w:uiPriority w:v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584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E457A5" w:rsidRDefault="00E457A5">
          <w:pPr>
            <w:pStyle w:val="4C738EEB2B0044C6ABB2CD5577779276"/>
          </w:pPr>
          <w:r>
            <w:rPr>
              <w:color w:val="365F91"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E457A5" w:rsidRDefault="00E457A5">
          <w:pPr>
            <w:pStyle w:val="31E99060F3DF45F09549C961AE2D6406"/>
          </w:pPr>
          <w:r>
            <w:rPr>
              <w:rFonts w:asciiTheme="majorHAnsi" w:eastAsiaTheme="majorEastAsia" w:hAnsiTheme="majorHAnsi" w:cstheme="majorBidi"/>
              <w:color w:val="4F81BD"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E457A5" w:rsidRDefault="00E457A5">
          <w:pPr>
            <w:pStyle w:val="D5396AEABC144B338524423E95C72858"/>
          </w:pPr>
          <w:r>
            <w:rPr>
              <w:color w:val="365F91"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E457A5" w:rsidRDefault="00E457A5">
          <w:pPr>
            <w:pStyle w:val="53E52E9D71C34222A9CE4B35701C2BA3"/>
          </w:pPr>
          <w:r>
            <w:rPr>
              <w:color w:val="4F81BD"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D4A"/>
    <w:rsid w:val="00054F11"/>
    <w:rsid w:val="00156D4A"/>
    <w:rsid w:val="004F2B8D"/>
    <w:rsid w:val="007C1625"/>
    <w:rsid w:val="00964CB9"/>
    <w:rsid w:val="009E581E"/>
    <w:rsid w:val="00CC7628"/>
    <w:rsid w:val="00E457A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val="fr-FR"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80AA0B06D7424F8891B3664DC2CC7A">
    <w:name w:val="3E80AA0B06D7424F8891B3664DC2CC7A"/>
    <w:pPr>
      <w:spacing w:after="160" w:line="259" w:lineRule="auto"/>
    </w:pPr>
    <w:rPr>
      <w:sz w:val="22"/>
      <w:szCs w:val="22"/>
      <w:lang w:val="fr-FR" w:eastAsia="fr-FR"/>
    </w:rPr>
  </w:style>
  <w:style w:type="paragraph" w:customStyle="1" w:styleId="CCBA5A8CEAE545619A3C2F6CF80F9432">
    <w:name w:val="CCBA5A8CEAE545619A3C2F6CF80F9432"/>
    <w:pPr>
      <w:spacing w:after="160" w:line="259" w:lineRule="auto"/>
    </w:pPr>
    <w:rPr>
      <w:sz w:val="22"/>
      <w:szCs w:val="22"/>
      <w:lang w:val="fr-FR" w:eastAsia="fr-FR"/>
    </w:rPr>
  </w:style>
  <w:style w:type="paragraph" w:customStyle="1" w:styleId="72B3452B5FF340A28CB4869F850FF1DC">
    <w:name w:val="72B3452B5FF340A28CB4869F850FF1DC"/>
    <w:pPr>
      <w:spacing w:after="160" w:line="259" w:lineRule="auto"/>
    </w:pPr>
    <w:rPr>
      <w:sz w:val="22"/>
      <w:szCs w:val="22"/>
      <w:lang w:val="fr-FR" w:eastAsia="fr-FR"/>
    </w:rPr>
  </w:style>
  <w:style w:type="character" w:styleId="a3">
    <w:name w:val="Placeholder Text"/>
    <w:basedOn w:val="a0"/>
    <w:uiPriority w:val="99"/>
    <w:semiHidden/>
    <w:rPr>
      <w:color w:val="808080"/>
    </w:rPr>
  </w:style>
  <w:style w:type="paragraph" w:customStyle="1" w:styleId="4C738EEB2B0044C6ABB2CD5577779276">
    <w:name w:val="4C738EEB2B0044C6ABB2CD5577779276"/>
    <w:pPr>
      <w:spacing w:after="160" w:line="259" w:lineRule="auto"/>
    </w:pPr>
    <w:rPr>
      <w:sz w:val="22"/>
      <w:szCs w:val="22"/>
      <w:lang w:val="fr-FR" w:eastAsia="fr-FR"/>
    </w:rPr>
  </w:style>
  <w:style w:type="paragraph" w:customStyle="1" w:styleId="31E99060F3DF45F09549C961AE2D6406">
    <w:name w:val="31E99060F3DF45F09549C961AE2D6406"/>
    <w:pPr>
      <w:spacing w:after="160" w:line="259" w:lineRule="auto"/>
    </w:pPr>
    <w:rPr>
      <w:sz w:val="22"/>
      <w:szCs w:val="22"/>
      <w:lang w:val="fr-FR" w:eastAsia="fr-FR"/>
    </w:rPr>
  </w:style>
  <w:style w:type="paragraph" w:customStyle="1" w:styleId="D5396AEABC144B338524423E95C72858">
    <w:name w:val="D5396AEABC144B338524423E95C72858"/>
    <w:pPr>
      <w:spacing w:after="160" w:line="259" w:lineRule="auto"/>
    </w:pPr>
    <w:rPr>
      <w:sz w:val="22"/>
      <w:szCs w:val="22"/>
      <w:lang w:val="fr-FR" w:eastAsia="fr-FR"/>
    </w:rPr>
  </w:style>
  <w:style w:type="paragraph" w:customStyle="1" w:styleId="53E52E9D71C34222A9CE4B35701C2BA3">
    <w:name w:val="53E52E9D71C34222A9CE4B35701C2BA3"/>
    <w:pPr>
      <w:spacing w:after="160" w:line="259" w:lineRule="auto"/>
    </w:pPr>
    <w:rPr>
      <w:sz w:val="22"/>
      <w:szCs w:val="22"/>
      <w:lang w:val="fr-FR" w:eastAsia="fr-FR"/>
    </w:rPr>
  </w:style>
  <w:style w:type="paragraph" w:customStyle="1" w:styleId="D29FEEA7F42F41C99F092DC961CB9434">
    <w:name w:val="D29FEEA7F42F41C99F092DC961CB9434"/>
    <w:pPr>
      <w:spacing w:after="160" w:line="259" w:lineRule="auto"/>
    </w:pPr>
    <w:rPr>
      <w:sz w:val="22"/>
      <w:szCs w:val="22"/>
      <w:lang w:val="fr-FR" w:eastAsia="fr-F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val="fr-FR"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80AA0B06D7424F8891B3664DC2CC7A">
    <w:name w:val="3E80AA0B06D7424F8891B3664DC2CC7A"/>
    <w:pPr>
      <w:spacing w:after="160" w:line="259" w:lineRule="auto"/>
    </w:pPr>
    <w:rPr>
      <w:sz w:val="22"/>
      <w:szCs w:val="22"/>
      <w:lang w:val="fr-FR" w:eastAsia="fr-FR"/>
    </w:rPr>
  </w:style>
  <w:style w:type="paragraph" w:customStyle="1" w:styleId="CCBA5A8CEAE545619A3C2F6CF80F9432">
    <w:name w:val="CCBA5A8CEAE545619A3C2F6CF80F9432"/>
    <w:pPr>
      <w:spacing w:after="160" w:line="259" w:lineRule="auto"/>
    </w:pPr>
    <w:rPr>
      <w:sz w:val="22"/>
      <w:szCs w:val="22"/>
      <w:lang w:val="fr-FR" w:eastAsia="fr-FR"/>
    </w:rPr>
  </w:style>
  <w:style w:type="paragraph" w:customStyle="1" w:styleId="72B3452B5FF340A28CB4869F850FF1DC">
    <w:name w:val="72B3452B5FF340A28CB4869F850FF1DC"/>
    <w:pPr>
      <w:spacing w:after="160" w:line="259" w:lineRule="auto"/>
    </w:pPr>
    <w:rPr>
      <w:sz w:val="22"/>
      <w:szCs w:val="22"/>
      <w:lang w:val="fr-FR" w:eastAsia="fr-FR"/>
    </w:rPr>
  </w:style>
  <w:style w:type="character" w:styleId="a3">
    <w:name w:val="Placeholder Text"/>
    <w:basedOn w:val="a0"/>
    <w:uiPriority w:val="99"/>
    <w:semiHidden/>
    <w:rPr>
      <w:color w:val="808080"/>
    </w:rPr>
  </w:style>
  <w:style w:type="paragraph" w:customStyle="1" w:styleId="4C738EEB2B0044C6ABB2CD5577779276">
    <w:name w:val="4C738EEB2B0044C6ABB2CD5577779276"/>
    <w:pPr>
      <w:spacing w:after="160" w:line="259" w:lineRule="auto"/>
    </w:pPr>
    <w:rPr>
      <w:sz w:val="22"/>
      <w:szCs w:val="22"/>
      <w:lang w:val="fr-FR" w:eastAsia="fr-FR"/>
    </w:rPr>
  </w:style>
  <w:style w:type="paragraph" w:customStyle="1" w:styleId="31E99060F3DF45F09549C961AE2D6406">
    <w:name w:val="31E99060F3DF45F09549C961AE2D6406"/>
    <w:pPr>
      <w:spacing w:after="160" w:line="259" w:lineRule="auto"/>
    </w:pPr>
    <w:rPr>
      <w:sz w:val="22"/>
      <w:szCs w:val="22"/>
      <w:lang w:val="fr-FR" w:eastAsia="fr-FR"/>
    </w:rPr>
  </w:style>
  <w:style w:type="paragraph" w:customStyle="1" w:styleId="D5396AEABC144B338524423E95C72858">
    <w:name w:val="D5396AEABC144B338524423E95C72858"/>
    <w:pPr>
      <w:spacing w:after="160" w:line="259" w:lineRule="auto"/>
    </w:pPr>
    <w:rPr>
      <w:sz w:val="22"/>
      <w:szCs w:val="22"/>
      <w:lang w:val="fr-FR" w:eastAsia="fr-FR"/>
    </w:rPr>
  </w:style>
  <w:style w:type="paragraph" w:customStyle="1" w:styleId="53E52E9D71C34222A9CE4B35701C2BA3">
    <w:name w:val="53E52E9D71C34222A9CE4B35701C2BA3"/>
    <w:pPr>
      <w:spacing w:after="160" w:line="259" w:lineRule="auto"/>
    </w:pPr>
    <w:rPr>
      <w:sz w:val="22"/>
      <w:szCs w:val="22"/>
      <w:lang w:val="fr-FR" w:eastAsia="fr-FR"/>
    </w:rPr>
  </w:style>
  <w:style w:type="paragraph" w:customStyle="1" w:styleId="D29FEEA7F42F41C99F092DC961CB9434">
    <w:name w:val="D29FEEA7F42F41C99F092DC961CB9434"/>
    <w:pPr>
      <w:spacing w:after="160" w:line="259" w:lineRule="auto"/>
    </w:pPr>
    <w:rPr>
      <w:sz w:val="22"/>
      <w:szCs w:val="22"/>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E878C4A-CF7E-46B7-A5E8-5A4140E0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795</Words>
  <Characters>4537</Characters>
  <Application>Microsoft Office Word</Application>
  <DocSecurity>0</DocSecurity>
  <Lines>37</Lines>
  <Paragraphs>10</Paragraphs>
  <ScaleCrop>false</ScaleCrop>
  <Company>ESIGELEC – Project S8</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Overview of the thesis</dc:title>
  <dc:subject>An approximation algorithm for shortest path based on the hierarchy networks</dc:subject>
  <dc:creator>Project efficient itinerary – Team 1 LIU Jixiong</dc:creator>
  <cp:lastModifiedBy>衍之</cp:lastModifiedBy>
  <cp:revision>11</cp:revision>
  <dcterms:created xsi:type="dcterms:W3CDTF">2018-03-28T18:35:00Z</dcterms:created>
  <dcterms:modified xsi:type="dcterms:W3CDTF">2018-04-04T12:55:00Z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2052-10.1.0.7224</vt:lpwstr>
  </property>
</Properties>
</file>