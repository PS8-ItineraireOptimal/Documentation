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cstheme="minorHAnsi"/>
          <w:lang w:val="en-GB"/>
        </w:rPr>
        <w:id w:val="1543162516"/>
        <w:docPartObj>
          <w:docPartGallery w:val="Cover Pages"/>
          <w:docPartUnique/>
        </w:docPartObj>
      </w:sdtPr>
      <w:sdtEndPr>
        <w:rPr>
          <w:sz w:val="20"/>
        </w:rPr>
      </w:sdtEndPr>
      <w:sdtContent>
        <w:p w:rsidR="00481146" w:rsidRPr="009B47B1" w:rsidRDefault="00481146">
          <w:pPr>
            <w:rPr>
              <w:rFonts w:cstheme="minorHAnsi"/>
              <w:lang w:val="en-GB"/>
            </w:rPr>
          </w:pPr>
        </w:p>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481146" w:rsidRPr="009B47B1">
            <w:sdt>
              <w:sdtPr>
                <w:rPr>
                  <w:rFonts w:cstheme="minorHAnsi"/>
                  <w:color w:val="2F5496" w:themeColor="accent1" w:themeShade="BF"/>
                  <w:sz w:val="24"/>
                  <w:szCs w:val="24"/>
                  <w:lang w:val="en-GB"/>
                </w:rPr>
                <w:alias w:val="Société"/>
                <w:id w:val="13406915"/>
                <w:placeholder>
                  <w:docPart w:val="4C738EEB2B0044C6ABB2CD5577779276"/>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481146" w:rsidRPr="009B47B1" w:rsidRDefault="00481146">
                    <w:pPr>
                      <w:pStyle w:val="Sansinterligne"/>
                      <w:rPr>
                        <w:rFonts w:cstheme="minorHAnsi"/>
                        <w:color w:val="2F5496" w:themeColor="accent1" w:themeShade="BF"/>
                        <w:sz w:val="24"/>
                        <w:lang w:val="en-GB"/>
                      </w:rPr>
                    </w:pPr>
                    <w:r w:rsidRPr="009B47B1">
                      <w:rPr>
                        <w:rFonts w:cstheme="minorHAnsi"/>
                        <w:color w:val="2F5496" w:themeColor="accent1" w:themeShade="BF"/>
                        <w:sz w:val="24"/>
                        <w:szCs w:val="24"/>
                        <w:lang w:val="en-GB"/>
                      </w:rPr>
                      <w:t>ESIGELEC – Proje</w:t>
                    </w:r>
                    <w:r w:rsidR="00B30F83" w:rsidRPr="009B47B1">
                      <w:rPr>
                        <w:rFonts w:cstheme="minorHAnsi"/>
                        <w:color w:val="2F5496" w:themeColor="accent1" w:themeShade="BF"/>
                        <w:sz w:val="24"/>
                        <w:szCs w:val="24"/>
                        <w:lang w:val="en-GB"/>
                      </w:rPr>
                      <w:t>c</w:t>
                    </w:r>
                    <w:r w:rsidRPr="009B47B1">
                      <w:rPr>
                        <w:rFonts w:cstheme="minorHAnsi"/>
                        <w:color w:val="2F5496" w:themeColor="accent1" w:themeShade="BF"/>
                        <w:sz w:val="24"/>
                        <w:szCs w:val="24"/>
                        <w:lang w:val="en-GB"/>
                      </w:rPr>
                      <w:t>t S8</w:t>
                    </w:r>
                  </w:p>
                </w:tc>
              </w:sdtContent>
            </w:sdt>
          </w:tr>
          <w:tr w:rsidR="00481146" w:rsidRPr="009B47B1">
            <w:tc>
              <w:tcPr>
                <w:tcW w:w="7672" w:type="dxa"/>
              </w:tcPr>
              <w:sdt>
                <w:sdtPr>
                  <w:rPr>
                    <w:rFonts w:eastAsiaTheme="majorEastAsia" w:cstheme="minorHAnsi"/>
                    <w:color w:val="4472C4" w:themeColor="accent1"/>
                    <w:sz w:val="48"/>
                    <w:szCs w:val="88"/>
                    <w:lang w:val="en-GB"/>
                  </w:rPr>
                  <w:alias w:val="Titre"/>
                  <w:id w:val="13406919"/>
                  <w:placeholder>
                    <w:docPart w:val="31E99060F3DF45F09549C961AE2D6406"/>
                  </w:placeholder>
                  <w:dataBinding w:prefixMappings="xmlns:ns0='http://schemas.openxmlformats.org/package/2006/metadata/core-properties' xmlns:ns1='http://purl.org/dc/elements/1.1/'" w:xpath="/ns0:coreProperties[1]/ns1:title[1]" w:storeItemID="{6C3C8BC8-F283-45AE-878A-BAB7291924A1}"/>
                  <w:text/>
                </w:sdtPr>
                <w:sdtEndPr/>
                <w:sdtContent>
                  <w:p w:rsidR="00481146" w:rsidRPr="009B47B1" w:rsidRDefault="009B47B1">
                    <w:pPr>
                      <w:pStyle w:val="Sansinterligne"/>
                      <w:spacing w:line="216" w:lineRule="auto"/>
                      <w:rPr>
                        <w:rFonts w:eastAsiaTheme="majorEastAsia" w:cstheme="minorHAnsi"/>
                        <w:color w:val="4472C4" w:themeColor="accent1"/>
                        <w:sz w:val="88"/>
                        <w:szCs w:val="88"/>
                        <w:lang w:val="en-GB"/>
                      </w:rPr>
                    </w:pPr>
                    <w:r w:rsidRPr="009B47B1">
                      <w:rPr>
                        <w:rFonts w:eastAsiaTheme="majorEastAsia" w:cstheme="minorHAnsi"/>
                        <w:color w:val="4472C4" w:themeColor="accent1"/>
                        <w:sz w:val="48"/>
                        <w:szCs w:val="88"/>
                        <w:lang w:val="en-GB"/>
                      </w:rPr>
                      <w:t>The Overview of the thesis</w:t>
                    </w:r>
                  </w:p>
                </w:sdtContent>
              </w:sdt>
            </w:tc>
          </w:tr>
          <w:tr w:rsidR="00481146" w:rsidRPr="009B47B1">
            <w:sdt>
              <w:sdtPr>
                <w:rPr>
                  <w:rFonts w:eastAsiaTheme="majorEastAsia" w:cstheme="minorHAnsi"/>
                  <w:color w:val="4472C4" w:themeColor="accent1"/>
                  <w:sz w:val="40"/>
                  <w:szCs w:val="88"/>
                  <w:lang w:val="en-GB"/>
                </w:rPr>
                <w:alias w:val="Sous-titre"/>
                <w:id w:val="13406923"/>
                <w:placeholder>
                  <w:docPart w:val="D5396AEABC144B338524423E95C72858"/>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481146" w:rsidRPr="009B47B1" w:rsidRDefault="00276D4B">
                    <w:pPr>
                      <w:pStyle w:val="Sansinterligne"/>
                      <w:rPr>
                        <w:rFonts w:cstheme="minorHAnsi"/>
                        <w:color w:val="2F5496" w:themeColor="accent1" w:themeShade="BF"/>
                        <w:sz w:val="24"/>
                        <w:lang w:val="en-GB"/>
                      </w:rPr>
                    </w:pPr>
                    <w:r w:rsidRPr="009B47B1">
                      <w:rPr>
                        <w:rFonts w:eastAsiaTheme="majorEastAsia" w:cstheme="minorHAnsi"/>
                        <w:color w:val="4472C4" w:themeColor="accent1"/>
                        <w:sz w:val="40"/>
                        <w:szCs w:val="88"/>
                        <w:lang w:val="en-GB"/>
                      </w:rPr>
                      <w:t>An efficient Itinerary Management Scheme for Electric Vehicles using ACO</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481146" w:rsidRPr="009B47B1">
            <w:tc>
              <w:tcPr>
                <w:tcW w:w="7221" w:type="dxa"/>
                <w:tcMar>
                  <w:top w:w="216" w:type="dxa"/>
                  <w:left w:w="115" w:type="dxa"/>
                  <w:bottom w:w="216" w:type="dxa"/>
                  <w:right w:w="115" w:type="dxa"/>
                </w:tcMar>
              </w:tcPr>
              <w:sdt>
                <w:sdtPr>
                  <w:rPr>
                    <w:rFonts w:cstheme="minorHAnsi"/>
                    <w:color w:val="4472C4" w:themeColor="accent1"/>
                    <w:sz w:val="28"/>
                    <w:szCs w:val="28"/>
                    <w:lang w:val="en-GB"/>
                  </w:rPr>
                  <w:alias w:val="Auteur"/>
                  <w:id w:val="13406928"/>
                  <w:placeholder>
                    <w:docPart w:val="53E52E9D71C34222A9CE4B35701C2BA3"/>
                  </w:placeholder>
                  <w:dataBinding w:prefixMappings="xmlns:ns0='http://schemas.openxmlformats.org/package/2006/metadata/core-properties' xmlns:ns1='http://purl.org/dc/elements/1.1/'" w:xpath="/ns0:coreProperties[1]/ns1:creator[1]" w:storeItemID="{6C3C8BC8-F283-45AE-878A-BAB7291924A1}"/>
                  <w:text/>
                </w:sdtPr>
                <w:sdtEndPr/>
                <w:sdtContent>
                  <w:p w:rsidR="00481146" w:rsidRPr="009B47B1" w:rsidRDefault="00B30F83">
                    <w:pPr>
                      <w:pStyle w:val="Sansinterligne"/>
                      <w:rPr>
                        <w:rFonts w:cstheme="minorHAnsi"/>
                        <w:color w:val="4472C4" w:themeColor="accent1"/>
                        <w:sz w:val="28"/>
                        <w:szCs w:val="28"/>
                        <w:lang w:val="en-GB"/>
                      </w:rPr>
                    </w:pPr>
                    <w:r w:rsidRPr="009B47B1">
                      <w:rPr>
                        <w:rFonts w:cstheme="minorHAnsi"/>
                        <w:color w:val="4472C4" w:themeColor="accent1"/>
                        <w:sz w:val="28"/>
                        <w:szCs w:val="28"/>
                        <w:lang w:val="en-GB"/>
                      </w:rPr>
                      <w:t xml:space="preserve">Project efficient itinerary </w:t>
                    </w:r>
                    <w:r w:rsidR="009B47B1">
                      <w:rPr>
                        <w:rFonts w:cstheme="minorHAnsi"/>
                        <w:color w:val="4472C4" w:themeColor="accent1"/>
                        <w:sz w:val="28"/>
                        <w:szCs w:val="28"/>
                        <w:lang w:val="en-GB"/>
                      </w:rPr>
                      <w:t>– Team</w:t>
                    </w:r>
                    <w:r w:rsidR="00481146" w:rsidRPr="009B47B1">
                      <w:rPr>
                        <w:rFonts w:cstheme="minorHAnsi"/>
                        <w:color w:val="4472C4" w:themeColor="accent1"/>
                        <w:sz w:val="28"/>
                        <w:szCs w:val="28"/>
                        <w:lang w:val="en-GB"/>
                      </w:rPr>
                      <w:t xml:space="preserve"> 1</w:t>
                    </w:r>
                  </w:p>
                </w:sdtContent>
              </w:sdt>
              <w:sdt>
                <w:sdtPr>
                  <w:rPr>
                    <w:rFonts w:cstheme="minorHAnsi"/>
                    <w:color w:val="4472C4" w:themeColor="accent1"/>
                    <w:sz w:val="28"/>
                    <w:szCs w:val="28"/>
                    <w:lang w:val="en-GB"/>
                  </w:rPr>
                  <w:alias w:val="Date"/>
                  <w:tag w:val="Date "/>
                  <w:id w:val="13406932"/>
                  <w:placeholder>
                    <w:docPart w:val="D29FEEA7F42F41C99F092DC961CB9434"/>
                  </w:placeholder>
                  <w:dataBinding w:prefixMappings="xmlns:ns0='http://schemas.microsoft.com/office/2006/coverPageProps'" w:xpath="/ns0:CoverPageProperties[1]/ns0:PublishDate[1]" w:storeItemID="{55AF091B-3C7A-41E3-B477-F2FDAA23CFDA}"/>
                  <w:date w:fullDate="2018-03-28T00:00:00Z">
                    <w:dateFormat w:val="dd/MM/yyyy"/>
                    <w:lid w:val="fr-FR"/>
                    <w:storeMappedDataAs w:val="dateTime"/>
                    <w:calendar w:val="gregorian"/>
                  </w:date>
                </w:sdtPr>
                <w:sdtEndPr/>
                <w:sdtContent>
                  <w:p w:rsidR="00481146" w:rsidRPr="009B47B1" w:rsidRDefault="00481146">
                    <w:pPr>
                      <w:pStyle w:val="Sansinterligne"/>
                      <w:rPr>
                        <w:rFonts w:cstheme="minorHAnsi"/>
                        <w:color w:val="4472C4" w:themeColor="accent1"/>
                        <w:sz w:val="28"/>
                        <w:szCs w:val="28"/>
                        <w:lang w:val="en-GB"/>
                      </w:rPr>
                    </w:pPr>
                    <w:r w:rsidRPr="009B47B1">
                      <w:rPr>
                        <w:rFonts w:cstheme="minorHAnsi"/>
                        <w:color w:val="4472C4" w:themeColor="accent1"/>
                        <w:sz w:val="28"/>
                        <w:szCs w:val="28"/>
                        <w:lang w:val="en-GB"/>
                      </w:rPr>
                      <w:t>28/03/2018</w:t>
                    </w:r>
                  </w:p>
                </w:sdtContent>
              </w:sdt>
              <w:p w:rsidR="00481146" w:rsidRPr="009B47B1" w:rsidRDefault="00481146">
                <w:pPr>
                  <w:pStyle w:val="Sansinterligne"/>
                  <w:rPr>
                    <w:rFonts w:cstheme="minorHAnsi"/>
                    <w:color w:val="4472C4" w:themeColor="accent1"/>
                    <w:lang w:val="en-GB"/>
                  </w:rPr>
                </w:pPr>
              </w:p>
            </w:tc>
          </w:tr>
        </w:tbl>
        <w:p w:rsidR="00481146" w:rsidRPr="009B47B1" w:rsidRDefault="00CA300F" w:rsidP="00481146">
          <w:pPr>
            <w:rPr>
              <w:rFonts w:cstheme="minorHAnsi"/>
              <w:sz w:val="20"/>
              <w:lang w:val="en-GB"/>
            </w:rPr>
          </w:pPr>
        </w:p>
      </w:sdtContent>
    </w:sdt>
    <w:p w:rsidR="00B30F83" w:rsidRPr="009B47B1" w:rsidRDefault="00481146" w:rsidP="00B30F83">
      <w:pPr>
        <w:jc w:val="both"/>
        <w:rPr>
          <w:rFonts w:cstheme="minorHAnsi"/>
          <w:sz w:val="20"/>
          <w:szCs w:val="20"/>
          <w:lang w:val="en-GB"/>
        </w:rPr>
      </w:pPr>
      <w:r w:rsidRPr="009B47B1">
        <w:rPr>
          <w:rFonts w:cstheme="minorHAnsi"/>
          <w:sz w:val="20"/>
          <w:lang w:val="en-GB"/>
        </w:rPr>
        <w:br w:type="page"/>
      </w:r>
      <w:r w:rsidR="00B30F83" w:rsidRPr="009B47B1">
        <w:rPr>
          <w:rFonts w:cstheme="minorHAnsi"/>
          <w:sz w:val="20"/>
          <w:szCs w:val="20"/>
          <w:lang w:val="en-GB"/>
        </w:rPr>
        <w:lastRenderedPageBreak/>
        <w:t xml:space="preserve">Protecting environment, reducing pollution and </w:t>
      </w:r>
      <w:r w:rsidR="00B30F83" w:rsidRPr="009B47B1">
        <w:rPr>
          <w:rFonts w:cstheme="minorHAnsi"/>
          <w:sz w:val="20"/>
          <w:szCs w:val="20"/>
          <w:lang w:val="en-GB" w:eastAsia="zh-CN"/>
        </w:rPr>
        <w:t>improving the transport infrastructures</w:t>
      </w:r>
      <w:r w:rsidR="00B30F83" w:rsidRPr="009B47B1">
        <w:rPr>
          <w:rFonts w:cstheme="minorHAnsi"/>
          <w:sz w:val="20"/>
          <w:szCs w:val="20"/>
          <w:lang w:val="en-GB"/>
        </w:rPr>
        <w:t xml:space="preserve"> are </w:t>
      </w:r>
      <w:r w:rsidR="00B30F83" w:rsidRPr="009B47B1">
        <w:rPr>
          <w:rFonts w:cstheme="minorHAnsi"/>
          <w:sz w:val="20"/>
          <w:szCs w:val="20"/>
          <w:lang w:val="en-GB" w:eastAsia="zh-CN"/>
        </w:rPr>
        <w:t>some of t</w:t>
      </w:r>
      <w:r w:rsidR="00B30F83" w:rsidRPr="009B47B1">
        <w:rPr>
          <w:rFonts w:cstheme="minorHAnsi"/>
          <w:sz w:val="20"/>
          <w:szCs w:val="20"/>
          <w:lang w:val="en-GB"/>
        </w:rPr>
        <w:t>he main topics of our modern society. Several studies</w:t>
      </w:r>
      <w:r w:rsidR="00B30F83" w:rsidRPr="009B47B1">
        <w:rPr>
          <w:rFonts w:cstheme="minorHAnsi"/>
          <w:sz w:val="20"/>
          <w:szCs w:val="20"/>
          <w:lang w:val="en-GB" w:eastAsia="zh-CN"/>
        </w:rPr>
        <w:t xml:space="preserve"> were already conducted to solve these problems.</w:t>
      </w:r>
      <w:r w:rsidR="00B30F83" w:rsidRPr="009B47B1">
        <w:rPr>
          <w:rFonts w:cstheme="minorHAnsi"/>
          <w:sz w:val="20"/>
          <w:szCs w:val="20"/>
          <w:lang w:val="en-GB"/>
        </w:rPr>
        <w:t xml:space="preserve"> </w:t>
      </w:r>
      <w:r w:rsidR="00B30F83" w:rsidRPr="009B47B1">
        <w:rPr>
          <w:rFonts w:cstheme="minorHAnsi"/>
          <w:sz w:val="20"/>
          <w:szCs w:val="20"/>
          <w:lang w:val="en-GB" w:eastAsia="zh-CN"/>
        </w:rPr>
        <w:t>The implementation of I.C.T infrastructure through the electric grid and the development of electric vehicles lead us to a new era of technology.</w:t>
      </w:r>
    </w:p>
    <w:p w:rsidR="00B30F83" w:rsidRPr="009B47B1" w:rsidRDefault="00B30F83" w:rsidP="00B30F83">
      <w:pPr>
        <w:jc w:val="both"/>
        <w:rPr>
          <w:rFonts w:cstheme="minorHAnsi"/>
          <w:sz w:val="20"/>
          <w:szCs w:val="20"/>
          <w:lang w:val="en-GB"/>
        </w:rPr>
      </w:pPr>
      <w:r w:rsidRPr="009B47B1">
        <w:rPr>
          <w:rFonts w:cstheme="minorHAnsi"/>
          <w:sz w:val="20"/>
          <w:szCs w:val="20"/>
          <w:lang w:val="en-GB"/>
        </w:rPr>
        <w:t xml:space="preserve">However, </w:t>
      </w:r>
      <w:r w:rsidRPr="009B47B1">
        <w:rPr>
          <w:rFonts w:cstheme="minorHAnsi"/>
          <w:sz w:val="20"/>
          <w:szCs w:val="20"/>
          <w:lang w:val="en-GB" w:eastAsia="zh-CN"/>
        </w:rPr>
        <w:t>there are still some limitations which are mainly due to</w:t>
      </w:r>
      <w:r w:rsidRPr="009B47B1">
        <w:rPr>
          <w:rFonts w:cstheme="minorHAnsi"/>
          <w:sz w:val="20"/>
          <w:szCs w:val="20"/>
          <w:lang w:val="en-GB"/>
        </w:rPr>
        <w:t xml:space="preserve"> </w:t>
      </w:r>
      <w:r w:rsidRPr="009B47B1">
        <w:rPr>
          <w:rFonts w:cstheme="minorHAnsi"/>
          <w:sz w:val="20"/>
          <w:szCs w:val="20"/>
          <w:lang w:val="en-GB" w:eastAsia="zh-CN"/>
        </w:rPr>
        <w:t>the</w:t>
      </w:r>
      <w:r w:rsidRPr="009B47B1">
        <w:rPr>
          <w:rFonts w:cstheme="minorHAnsi"/>
          <w:sz w:val="20"/>
          <w:szCs w:val="20"/>
          <w:lang w:val="en-GB"/>
        </w:rPr>
        <w:t xml:space="preserve"> level of technology</w:t>
      </w:r>
      <w:r w:rsidRPr="009B47B1">
        <w:rPr>
          <w:rFonts w:cstheme="minorHAnsi"/>
          <w:sz w:val="20"/>
          <w:szCs w:val="20"/>
          <w:lang w:val="en-GB" w:eastAsia="zh-CN"/>
        </w:rPr>
        <w:t>. A</w:t>
      </w:r>
      <w:r w:rsidRPr="009B47B1">
        <w:rPr>
          <w:rFonts w:cstheme="minorHAnsi"/>
          <w:sz w:val="20"/>
          <w:szCs w:val="20"/>
          <w:lang w:val="en-GB"/>
        </w:rPr>
        <w:t xml:space="preserve">s a result, the </w:t>
      </w:r>
      <w:r w:rsidRPr="009B47B1">
        <w:rPr>
          <w:rFonts w:cstheme="minorHAnsi"/>
          <w:sz w:val="20"/>
          <w:szCs w:val="20"/>
          <w:lang w:val="en-GB" w:eastAsia="zh-CN"/>
        </w:rPr>
        <w:t xml:space="preserve">battery capacity limits </w:t>
      </w:r>
      <w:r w:rsidRPr="009B47B1">
        <w:rPr>
          <w:rFonts w:cstheme="minorHAnsi"/>
          <w:sz w:val="20"/>
          <w:szCs w:val="20"/>
          <w:lang w:val="en-GB"/>
        </w:rPr>
        <w:t>of electric vehicle</w:t>
      </w:r>
      <w:r w:rsidRPr="009B47B1">
        <w:rPr>
          <w:rFonts w:cstheme="minorHAnsi"/>
          <w:sz w:val="20"/>
          <w:szCs w:val="20"/>
          <w:lang w:val="en-GB" w:eastAsia="zh-CN"/>
        </w:rPr>
        <w:t xml:space="preserve">s </w:t>
      </w:r>
      <w:r w:rsidRPr="009B47B1">
        <w:rPr>
          <w:rFonts w:cstheme="minorHAnsi"/>
          <w:sz w:val="20"/>
          <w:szCs w:val="20"/>
          <w:lang w:val="en-GB"/>
        </w:rPr>
        <w:t xml:space="preserve">and the charging time of the battery </w:t>
      </w:r>
      <w:r w:rsidRPr="009B47B1">
        <w:rPr>
          <w:rFonts w:cstheme="minorHAnsi"/>
          <w:sz w:val="20"/>
          <w:szCs w:val="20"/>
          <w:lang w:val="en-GB" w:eastAsia="zh-CN"/>
        </w:rPr>
        <w:t xml:space="preserve">also bring about </w:t>
      </w:r>
      <w:r w:rsidRPr="009B47B1">
        <w:rPr>
          <w:rFonts w:cstheme="minorHAnsi"/>
          <w:sz w:val="20"/>
          <w:szCs w:val="20"/>
          <w:lang w:val="en-GB"/>
        </w:rPr>
        <w:t>problem</w:t>
      </w:r>
      <w:r w:rsidRPr="009B47B1">
        <w:rPr>
          <w:rFonts w:cstheme="minorHAnsi"/>
          <w:sz w:val="20"/>
          <w:szCs w:val="20"/>
          <w:lang w:val="en-GB" w:eastAsia="zh-CN"/>
        </w:rPr>
        <w:t>s</w:t>
      </w:r>
      <w:r w:rsidRPr="009B47B1">
        <w:rPr>
          <w:rFonts w:cstheme="minorHAnsi"/>
          <w:sz w:val="20"/>
          <w:szCs w:val="20"/>
          <w:lang w:val="en-GB"/>
        </w:rPr>
        <w:t>.</w:t>
      </w:r>
    </w:p>
    <w:p w:rsidR="00B30F83" w:rsidRPr="009B47B1" w:rsidRDefault="00B30F83" w:rsidP="00B30F83">
      <w:pPr>
        <w:jc w:val="both"/>
        <w:rPr>
          <w:rFonts w:cstheme="minorHAnsi"/>
          <w:sz w:val="20"/>
          <w:szCs w:val="20"/>
          <w:lang w:val="en-GB"/>
        </w:rPr>
      </w:pPr>
      <w:r w:rsidRPr="009B47B1">
        <w:rPr>
          <w:rFonts w:cstheme="minorHAnsi"/>
          <w:sz w:val="20"/>
          <w:szCs w:val="20"/>
          <w:lang w:val="en-GB"/>
        </w:rPr>
        <w:t xml:space="preserve">Therefore, we have studied the thesis </w:t>
      </w:r>
      <w:r w:rsidRPr="009B47B1">
        <w:rPr>
          <w:rFonts w:cstheme="minorHAnsi"/>
          <w:sz w:val="20"/>
          <w:szCs w:val="20"/>
          <w:lang w:val="en-GB" w:eastAsia="zh-CN"/>
        </w:rPr>
        <w:t>“</w:t>
      </w:r>
      <w:r w:rsidRPr="009B47B1">
        <w:rPr>
          <w:rFonts w:cstheme="minorHAnsi"/>
          <w:sz w:val="20"/>
          <w:szCs w:val="20"/>
          <w:lang w:val="en-GB"/>
        </w:rPr>
        <w:t>An efficient Itinerary Management Scheme for Electric Vehicles using ACO</w:t>
      </w:r>
      <w:r w:rsidRPr="009B47B1">
        <w:rPr>
          <w:rFonts w:cstheme="minorHAnsi"/>
          <w:sz w:val="20"/>
          <w:szCs w:val="20"/>
          <w:lang w:val="en-GB" w:eastAsia="zh-CN"/>
        </w:rPr>
        <w:t>”</w:t>
      </w:r>
      <w:r w:rsidRPr="009B47B1">
        <w:rPr>
          <w:rFonts w:cstheme="minorHAnsi"/>
          <w:sz w:val="20"/>
          <w:szCs w:val="20"/>
          <w:lang w:val="en-GB"/>
        </w:rPr>
        <w:t xml:space="preserve"> written by Deepika </w:t>
      </w:r>
      <w:proofErr w:type="spellStart"/>
      <w:r w:rsidRPr="009B47B1">
        <w:rPr>
          <w:rFonts w:cstheme="minorHAnsi"/>
          <w:sz w:val="20"/>
          <w:szCs w:val="20"/>
          <w:lang w:val="en-GB"/>
        </w:rPr>
        <w:t>Hooda</w:t>
      </w:r>
      <w:proofErr w:type="spellEnd"/>
      <w:r w:rsidRPr="009B47B1">
        <w:rPr>
          <w:rFonts w:cstheme="minorHAnsi"/>
          <w:sz w:val="20"/>
          <w:szCs w:val="20"/>
          <w:lang w:val="en-GB"/>
        </w:rPr>
        <w:t xml:space="preserve"> and Neeraj Kumar from </w:t>
      </w:r>
      <w:proofErr w:type="spellStart"/>
      <w:r w:rsidRPr="009B47B1">
        <w:rPr>
          <w:rFonts w:cstheme="minorHAnsi"/>
          <w:sz w:val="20"/>
          <w:szCs w:val="20"/>
          <w:lang w:val="en-GB"/>
        </w:rPr>
        <w:t>Thapar</w:t>
      </w:r>
      <w:proofErr w:type="spellEnd"/>
      <w:r w:rsidRPr="009B47B1">
        <w:rPr>
          <w:rFonts w:cstheme="minorHAnsi"/>
          <w:sz w:val="20"/>
          <w:szCs w:val="20"/>
          <w:lang w:val="en-GB"/>
        </w:rPr>
        <w:t xml:space="preserve"> university, India, who tried to find out</w:t>
      </w:r>
      <w:r w:rsidRPr="009B47B1">
        <w:rPr>
          <w:rFonts w:cstheme="minorHAnsi"/>
          <w:sz w:val="20"/>
          <w:szCs w:val="20"/>
          <w:lang w:val="en-GB" w:eastAsia="zh-CN"/>
        </w:rPr>
        <w:t xml:space="preserve"> the </w:t>
      </w:r>
      <w:r w:rsidRPr="009B47B1">
        <w:rPr>
          <w:rFonts w:cstheme="minorHAnsi"/>
          <w:sz w:val="20"/>
          <w:szCs w:val="20"/>
          <w:lang w:val="en-GB"/>
        </w:rPr>
        <w:t>most efficient</w:t>
      </w:r>
      <w:r w:rsidRPr="009B47B1">
        <w:rPr>
          <w:rFonts w:cstheme="minorHAnsi"/>
          <w:sz w:val="20"/>
          <w:szCs w:val="20"/>
          <w:lang w:val="en-GB" w:eastAsia="zh-CN"/>
        </w:rPr>
        <w:t xml:space="preserve"> method for route optimization which is </w:t>
      </w:r>
      <w:r w:rsidRPr="009B47B1">
        <w:rPr>
          <w:rFonts w:cstheme="minorHAnsi"/>
          <w:sz w:val="20"/>
          <w:szCs w:val="20"/>
          <w:lang w:val="en-GB"/>
        </w:rPr>
        <w:t>influenced by three arguments: the distance, the cost and finally the time. The algorithm which they have chosen is ACO (</w:t>
      </w:r>
      <w:bookmarkStart w:id="0" w:name="OLE_LINK1"/>
      <w:r w:rsidRPr="009B47B1">
        <w:rPr>
          <w:rFonts w:cstheme="minorHAnsi"/>
          <w:sz w:val="20"/>
          <w:szCs w:val="20"/>
          <w:lang w:val="en-GB"/>
        </w:rPr>
        <w:t>Ant Colony Optimization</w:t>
      </w:r>
      <w:bookmarkEnd w:id="0"/>
      <w:r w:rsidRPr="009B47B1">
        <w:rPr>
          <w:rFonts w:cstheme="minorHAnsi"/>
          <w:sz w:val="20"/>
          <w:szCs w:val="20"/>
          <w:lang w:val="en-GB"/>
        </w:rPr>
        <w:t>).</w:t>
      </w:r>
    </w:p>
    <w:p w:rsidR="00B30F83" w:rsidRPr="009B47B1" w:rsidRDefault="00B30F83" w:rsidP="00B30F83">
      <w:pPr>
        <w:jc w:val="both"/>
        <w:rPr>
          <w:rFonts w:cstheme="minorHAnsi"/>
          <w:b/>
          <w:bCs/>
          <w:sz w:val="20"/>
          <w:szCs w:val="20"/>
          <w:lang w:val="en-GB"/>
        </w:rPr>
      </w:pPr>
      <w:r w:rsidRPr="009B47B1">
        <w:rPr>
          <w:rFonts w:cstheme="minorHAnsi"/>
          <w:sz w:val="20"/>
          <w:szCs w:val="20"/>
          <w:lang w:val="en-GB" w:eastAsia="zh-CN"/>
        </w:rPr>
        <w:t>We will summarize their approach, and finally we will try to figure out the advantages and drawbacks of this these.</w:t>
      </w:r>
    </w:p>
    <w:p w:rsidR="00BA001C" w:rsidRPr="009B47B1" w:rsidRDefault="00506206">
      <w:pPr>
        <w:pStyle w:val="Titre1"/>
        <w:jc w:val="both"/>
        <w:rPr>
          <w:rFonts w:asciiTheme="minorHAnsi" w:hAnsiTheme="minorHAnsi" w:cstheme="minorHAnsi"/>
          <w:sz w:val="24"/>
          <w:lang w:val="en-GB"/>
          <w:rPrChange w:id="1" w:author="Yves William OBAME EDOU" w:date="2018-03-28T10:56:00Z">
            <w:rPr/>
          </w:rPrChange>
        </w:rPr>
        <w:pPrChange w:id="2" w:author="Yves William OBAME EDOU" w:date="2018-03-28T10:22:00Z">
          <w:pPr>
            <w:pStyle w:val="Titre1"/>
          </w:pPr>
        </w:pPrChange>
      </w:pPr>
      <w:r w:rsidRPr="009B47B1">
        <w:rPr>
          <w:rFonts w:asciiTheme="minorHAnsi" w:hAnsiTheme="minorHAnsi" w:cstheme="minorHAnsi"/>
          <w:sz w:val="24"/>
          <w:lang w:val="en-GB"/>
          <w:rPrChange w:id="3" w:author="Yves William OBAME EDOU" w:date="2018-03-28T10:56:00Z">
            <w:rPr/>
          </w:rPrChange>
        </w:rPr>
        <w:t>Hypoth</w:t>
      </w:r>
      <w:r w:rsidR="00B30F83" w:rsidRPr="009B47B1">
        <w:rPr>
          <w:rFonts w:asciiTheme="minorHAnsi" w:hAnsiTheme="minorHAnsi" w:cstheme="minorHAnsi"/>
          <w:sz w:val="24"/>
          <w:lang w:val="en-GB"/>
        </w:rPr>
        <w:t>esis and limits</w:t>
      </w:r>
    </w:p>
    <w:p w:rsidR="00870252" w:rsidRPr="009B47B1" w:rsidRDefault="00870252">
      <w:pPr>
        <w:pStyle w:val="Paragraphedeliste"/>
        <w:jc w:val="both"/>
        <w:rPr>
          <w:ins w:id="4" w:author="Yves William OBAME EDOU" w:date="2018-03-28T11:15:00Z"/>
          <w:rFonts w:cstheme="minorHAnsi"/>
          <w:sz w:val="20"/>
          <w:lang w:val="en-GB"/>
        </w:rPr>
        <w:pPrChange w:id="5" w:author="Yves William OBAME EDOU" w:date="2018-03-28T11:15:00Z">
          <w:pPr>
            <w:pStyle w:val="Paragraphedeliste"/>
            <w:numPr>
              <w:numId w:val="1"/>
            </w:numPr>
            <w:ind w:hanging="360"/>
            <w:jc w:val="both"/>
          </w:pPr>
        </w:pPrChange>
      </w:pPr>
    </w:p>
    <w:p w:rsidR="00C004FD" w:rsidRPr="009B47B1" w:rsidRDefault="00B30F83" w:rsidP="00C004FD">
      <w:pPr>
        <w:pStyle w:val="Paragraphedeliste"/>
        <w:numPr>
          <w:ilvl w:val="0"/>
          <w:numId w:val="1"/>
        </w:numPr>
        <w:rPr>
          <w:rFonts w:cstheme="minorHAnsi"/>
          <w:sz w:val="20"/>
          <w:szCs w:val="20"/>
          <w:lang w:val="en-GB"/>
        </w:rPr>
      </w:pPr>
      <w:r w:rsidRPr="009B47B1">
        <w:rPr>
          <w:rFonts w:cstheme="minorHAnsi"/>
          <w:sz w:val="20"/>
          <w:szCs w:val="20"/>
          <w:lang w:val="en-GB"/>
        </w:rPr>
        <w:t>Hypothesis:</w:t>
      </w:r>
    </w:p>
    <w:p w:rsidR="00B30F83" w:rsidRPr="009B47B1" w:rsidRDefault="009B47B1" w:rsidP="00B30F83">
      <w:pPr>
        <w:pStyle w:val="Paragraphedeliste"/>
        <w:numPr>
          <w:ilvl w:val="0"/>
          <w:numId w:val="5"/>
        </w:numPr>
        <w:rPr>
          <w:rFonts w:cstheme="minorHAnsi"/>
          <w:sz w:val="20"/>
          <w:szCs w:val="20"/>
          <w:lang w:val="en-GB"/>
        </w:rPr>
      </w:pPr>
      <w:r>
        <w:rPr>
          <w:rFonts w:cstheme="minorHAnsi"/>
          <w:sz w:val="20"/>
          <w:szCs w:val="20"/>
          <w:lang w:val="en-GB" w:eastAsia="zh-CN"/>
        </w:rPr>
        <w:t>There is</w:t>
      </w:r>
      <w:r w:rsidR="00B30F83" w:rsidRPr="009B47B1">
        <w:rPr>
          <w:rFonts w:cstheme="minorHAnsi"/>
          <w:sz w:val="20"/>
          <w:szCs w:val="20"/>
          <w:lang w:val="en-GB" w:eastAsia="zh-CN"/>
        </w:rPr>
        <w:t xml:space="preserve"> o</w:t>
      </w:r>
      <w:r w:rsidR="00B30F83" w:rsidRPr="009B47B1">
        <w:rPr>
          <w:rFonts w:cstheme="minorHAnsi"/>
          <w:sz w:val="20"/>
          <w:szCs w:val="20"/>
          <w:lang w:val="en-GB"/>
        </w:rPr>
        <w:t xml:space="preserve">nly one type of </w:t>
      </w:r>
      <w:r w:rsidR="00B30F83" w:rsidRPr="009B47B1">
        <w:rPr>
          <w:rFonts w:cstheme="minorHAnsi"/>
          <w:sz w:val="20"/>
          <w:szCs w:val="20"/>
          <w:lang w:val="en-GB" w:eastAsia="zh-CN"/>
        </w:rPr>
        <w:t xml:space="preserve">electric </w:t>
      </w:r>
      <w:r w:rsidR="00B30F83" w:rsidRPr="009B47B1">
        <w:rPr>
          <w:rFonts w:cstheme="minorHAnsi"/>
          <w:sz w:val="20"/>
          <w:szCs w:val="20"/>
          <w:lang w:val="en-GB"/>
        </w:rPr>
        <w:t>vehicle (not</w:t>
      </w:r>
      <w:r w:rsidR="00B30F83" w:rsidRPr="009B47B1">
        <w:rPr>
          <w:rFonts w:cstheme="minorHAnsi"/>
          <w:sz w:val="20"/>
          <w:szCs w:val="20"/>
          <w:lang w:val="en-GB" w:eastAsia="zh-CN"/>
        </w:rPr>
        <w:t xml:space="preserve"> </w:t>
      </w:r>
      <w:r w:rsidR="00B30F83" w:rsidRPr="009B47B1">
        <w:rPr>
          <w:rFonts w:cstheme="minorHAnsi"/>
          <w:sz w:val="20"/>
          <w:szCs w:val="20"/>
          <w:lang w:val="en-GB"/>
        </w:rPr>
        <w:t>difference</w:t>
      </w:r>
      <w:r w:rsidR="00B30F83" w:rsidRPr="009B47B1">
        <w:rPr>
          <w:rFonts w:cstheme="minorHAnsi"/>
          <w:sz w:val="20"/>
          <w:szCs w:val="20"/>
          <w:lang w:val="en-GB" w:eastAsia="zh-CN"/>
        </w:rPr>
        <w:t xml:space="preserve">s </w:t>
      </w:r>
      <w:r w:rsidR="00B30F83" w:rsidRPr="009B47B1">
        <w:rPr>
          <w:rFonts w:cstheme="minorHAnsi"/>
          <w:sz w:val="20"/>
          <w:szCs w:val="20"/>
          <w:lang w:val="en-GB"/>
        </w:rPr>
        <w:t>between</w:t>
      </w:r>
      <w:r w:rsidR="00B30F83" w:rsidRPr="009B47B1">
        <w:rPr>
          <w:rFonts w:cstheme="minorHAnsi"/>
          <w:sz w:val="20"/>
          <w:szCs w:val="20"/>
          <w:lang w:val="en-GB" w:eastAsia="zh-CN"/>
        </w:rPr>
        <w:t xml:space="preserve"> the electric</w:t>
      </w:r>
      <w:ins w:id="6" w:author="衍之" w:date="2018-03-28T14:13:00Z">
        <w:r w:rsidR="00B30F83" w:rsidRPr="009B47B1">
          <w:rPr>
            <w:rFonts w:cstheme="minorHAnsi"/>
            <w:sz w:val="20"/>
            <w:szCs w:val="20"/>
            <w:lang w:val="en-GB"/>
          </w:rPr>
          <w:t xml:space="preserve"> </w:t>
        </w:r>
      </w:ins>
      <w:r w:rsidR="00B30F83" w:rsidRPr="009B47B1">
        <w:rPr>
          <w:rFonts w:cstheme="minorHAnsi"/>
          <w:sz w:val="20"/>
          <w:szCs w:val="20"/>
          <w:lang w:val="en-GB"/>
        </w:rPr>
        <w:t>vehicles)</w:t>
      </w:r>
    </w:p>
    <w:p w:rsidR="00B30F83" w:rsidRPr="009B47B1" w:rsidRDefault="00B30F83" w:rsidP="00B30F83">
      <w:pPr>
        <w:pStyle w:val="Paragraphedeliste"/>
        <w:numPr>
          <w:ilvl w:val="0"/>
          <w:numId w:val="5"/>
        </w:numPr>
        <w:rPr>
          <w:rFonts w:cstheme="minorHAnsi"/>
          <w:sz w:val="20"/>
          <w:szCs w:val="20"/>
          <w:lang w:val="en-GB"/>
        </w:rPr>
      </w:pPr>
      <w:r w:rsidRPr="009B47B1">
        <w:rPr>
          <w:rFonts w:cstheme="minorHAnsi"/>
          <w:sz w:val="20"/>
          <w:szCs w:val="20"/>
          <w:lang w:val="en-GB" w:eastAsia="zh-CN"/>
        </w:rPr>
        <w:t>The nodes of the itinerary are the charging points</w:t>
      </w:r>
    </w:p>
    <w:p w:rsidR="00B30F83" w:rsidRPr="009B47B1" w:rsidRDefault="00B30F83" w:rsidP="00B30F83">
      <w:pPr>
        <w:pStyle w:val="Paragraphedeliste"/>
        <w:numPr>
          <w:ilvl w:val="0"/>
          <w:numId w:val="5"/>
        </w:numPr>
        <w:rPr>
          <w:rFonts w:cstheme="minorHAnsi"/>
          <w:sz w:val="20"/>
          <w:szCs w:val="20"/>
          <w:lang w:val="en-GB"/>
        </w:rPr>
      </w:pPr>
      <w:r w:rsidRPr="009B47B1">
        <w:rPr>
          <w:rFonts w:cstheme="minorHAnsi"/>
          <w:sz w:val="20"/>
          <w:szCs w:val="20"/>
          <w:lang w:val="en-GB"/>
        </w:rPr>
        <w:t>There are less than 100 charging stations between the</w:t>
      </w:r>
      <w:r w:rsidRPr="009B47B1">
        <w:rPr>
          <w:rFonts w:cstheme="minorHAnsi"/>
          <w:sz w:val="20"/>
          <w:szCs w:val="20"/>
          <w:lang w:val="en-GB" w:eastAsia="zh-CN"/>
        </w:rPr>
        <w:t xml:space="preserve"> starting point</w:t>
      </w:r>
      <w:r w:rsidRPr="009B47B1">
        <w:rPr>
          <w:rFonts w:cstheme="minorHAnsi"/>
          <w:sz w:val="20"/>
          <w:szCs w:val="20"/>
          <w:lang w:val="en-GB"/>
        </w:rPr>
        <w:t xml:space="preserve"> and the </w:t>
      </w:r>
      <w:r w:rsidRPr="009B47B1">
        <w:rPr>
          <w:rFonts w:cstheme="minorHAnsi"/>
          <w:sz w:val="20"/>
          <w:szCs w:val="20"/>
          <w:lang w:val="en-GB" w:eastAsia="zh-CN"/>
        </w:rPr>
        <w:t>destination</w:t>
      </w:r>
    </w:p>
    <w:p w:rsidR="00B30F83" w:rsidRPr="009B47B1" w:rsidRDefault="009B47B1" w:rsidP="00B30F83">
      <w:pPr>
        <w:pStyle w:val="Paragraphedeliste"/>
        <w:numPr>
          <w:ilvl w:val="0"/>
          <w:numId w:val="1"/>
        </w:numPr>
        <w:rPr>
          <w:rFonts w:cstheme="minorHAnsi"/>
          <w:sz w:val="20"/>
          <w:szCs w:val="20"/>
          <w:lang w:val="en-GB"/>
        </w:rPr>
      </w:pPr>
      <w:r>
        <w:rPr>
          <w:rFonts w:cstheme="minorHAnsi"/>
          <w:sz w:val="20"/>
          <w:szCs w:val="20"/>
          <w:lang w:val="en-GB"/>
        </w:rPr>
        <w:t xml:space="preserve"> Limits</w:t>
      </w:r>
      <w:r w:rsidR="00B30F83" w:rsidRPr="009B47B1">
        <w:rPr>
          <w:rFonts w:cstheme="minorHAnsi"/>
          <w:sz w:val="20"/>
          <w:szCs w:val="20"/>
          <w:lang w:val="en-GB"/>
        </w:rPr>
        <w:t>:</w:t>
      </w:r>
    </w:p>
    <w:p w:rsidR="00B30F83" w:rsidRPr="009B47B1" w:rsidRDefault="00B30F83" w:rsidP="00B30F83">
      <w:pPr>
        <w:pStyle w:val="Paragraphedeliste"/>
        <w:numPr>
          <w:ilvl w:val="0"/>
          <w:numId w:val="5"/>
        </w:numPr>
        <w:rPr>
          <w:rFonts w:cstheme="minorHAnsi"/>
          <w:sz w:val="20"/>
          <w:szCs w:val="20"/>
          <w:lang w:val="en-GB"/>
        </w:rPr>
      </w:pPr>
      <w:r w:rsidRPr="009B47B1">
        <w:rPr>
          <w:rFonts w:cstheme="minorHAnsi"/>
          <w:sz w:val="20"/>
          <w:szCs w:val="20"/>
          <w:lang w:val="en-GB"/>
        </w:rPr>
        <w:t>The number of the charging station</w:t>
      </w:r>
      <w:r w:rsidRPr="009B47B1">
        <w:rPr>
          <w:rFonts w:cstheme="minorHAnsi"/>
          <w:sz w:val="20"/>
          <w:szCs w:val="20"/>
          <w:lang w:val="en-GB" w:eastAsia="zh-CN"/>
        </w:rPr>
        <w:t>s</w:t>
      </w:r>
      <w:r w:rsidRPr="009B47B1">
        <w:rPr>
          <w:rFonts w:cstheme="minorHAnsi"/>
          <w:sz w:val="20"/>
          <w:szCs w:val="20"/>
          <w:lang w:val="en-GB"/>
        </w:rPr>
        <w:t xml:space="preserve"> between </w:t>
      </w:r>
      <w:r w:rsidRPr="009B47B1">
        <w:rPr>
          <w:rFonts w:cstheme="minorHAnsi"/>
          <w:sz w:val="20"/>
          <w:szCs w:val="20"/>
          <w:lang w:val="en-GB" w:eastAsia="zh-CN"/>
        </w:rPr>
        <w:t>the starting point and the destination</w:t>
      </w:r>
    </w:p>
    <w:p w:rsidR="00B30F83" w:rsidRPr="009B47B1" w:rsidRDefault="00B30F83" w:rsidP="00B30F83">
      <w:pPr>
        <w:pStyle w:val="Paragraphedeliste"/>
        <w:numPr>
          <w:ilvl w:val="0"/>
          <w:numId w:val="5"/>
        </w:numPr>
        <w:rPr>
          <w:rFonts w:cstheme="minorHAnsi"/>
          <w:sz w:val="20"/>
          <w:szCs w:val="20"/>
          <w:lang w:val="en-GB"/>
        </w:rPr>
      </w:pPr>
      <w:r w:rsidRPr="009B47B1">
        <w:rPr>
          <w:rFonts w:cstheme="minorHAnsi"/>
          <w:sz w:val="20"/>
          <w:szCs w:val="20"/>
          <w:lang w:val="en-GB"/>
        </w:rPr>
        <w:t xml:space="preserve">The type of the road (free </w:t>
      </w:r>
      <w:r w:rsidRPr="009B47B1">
        <w:rPr>
          <w:rFonts w:cstheme="minorHAnsi"/>
          <w:sz w:val="20"/>
          <w:szCs w:val="20"/>
          <w:lang w:val="en-GB" w:eastAsia="zh-CN"/>
        </w:rPr>
        <w:t>road or toll road</w:t>
      </w:r>
      <w:r w:rsidRPr="009B47B1">
        <w:rPr>
          <w:rFonts w:cstheme="minorHAnsi"/>
          <w:sz w:val="20"/>
          <w:szCs w:val="20"/>
          <w:lang w:val="en-GB"/>
        </w:rPr>
        <w:t>)</w:t>
      </w:r>
    </w:p>
    <w:p w:rsidR="00B30F83" w:rsidRPr="009B47B1" w:rsidRDefault="00B30F83" w:rsidP="00B30F83">
      <w:pPr>
        <w:pStyle w:val="Paragraphedeliste"/>
        <w:numPr>
          <w:ilvl w:val="0"/>
          <w:numId w:val="5"/>
        </w:numPr>
        <w:rPr>
          <w:rFonts w:cstheme="minorHAnsi"/>
          <w:sz w:val="20"/>
          <w:szCs w:val="20"/>
          <w:lang w:val="en-GB"/>
        </w:rPr>
      </w:pPr>
      <w:r w:rsidRPr="009B47B1">
        <w:rPr>
          <w:rFonts w:cstheme="minorHAnsi"/>
          <w:sz w:val="20"/>
          <w:szCs w:val="20"/>
          <w:lang w:val="en-GB"/>
        </w:rPr>
        <w:t>The</w:t>
      </w:r>
      <w:r w:rsidRPr="009B47B1">
        <w:rPr>
          <w:rFonts w:cstheme="minorHAnsi"/>
          <w:sz w:val="20"/>
          <w:szCs w:val="20"/>
          <w:lang w:val="en-GB" w:eastAsia="zh-CN"/>
        </w:rPr>
        <w:t xml:space="preserve"> traveling</w:t>
      </w:r>
      <w:r w:rsidRPr="009B47B1">
        <w:rPr>
          <w:rFonts w:cstheme="minorHAnsi"/>
          <w:sz w:val="20"/>
          <w:szCs w:val="20"/>
          <w:lang w:val="en-GB"/>
        </w:rPr>
        <w:t xml:space="preserve"> time between </w:t>
      </w:r>
      <w:r w:rsidRPr="009B47B1">
        <w:rPr>
          <w:rFonts w:cstheme="minorHAnsi"/>
          <w:sz w:val="20"/>
          <w:szCs w:val="20"/>
          <w:lang w:val="en-GB" w:eastAsia="zh-CN"/>
        </w:rPr>
        <w:t xml:space="preserve">the </w:t>
      </w:r>
      <w:r w:rsidRPr="009B47B1">
        <w:rPr>
          <w:rFonts w:cstheme="minorHAnsi"/>
          <w:sz w:val="20"/>
          <w:szCs w:val="20"/>
          <w:lang w:val="en-GB"/>
        </w:rPr>
        <w:t>two</w:t>
      </w:r>
      <w:r w:rsidRPr="009B47B1">
        <w:rPr>
          <w:rFonts w:cstheme="minorHAnsi"/>
          <w:sz w:val="20"/>
          <w:szCs w:val="20"/>
          <w:lang w:val="en-GB" w:eastAsia="zh-CN"/>
        </w:rPr>
        <w:t xml:space="preserve"> charging stations</w:t>
      </w:r>
    </w:p>
    <w:p w:rsidR="00B30F83" w:rsidRPr="009B47B1" w:rsidRDefault="00B30F83" w:rsidP="00B30F83">
      <w:pPr>
        <w:pStyle w:val="Paragraphedeliste"/>
        <w:numPr>
          <w:ilvl w:val="0"/>
          <w:numId w:val="5"/>
        </w:numPr>
        <w:rPr>
          <w:rFonts w:cstheme="minorHAnsi"/>
          <w:sz w:val="20"/>
          <w:szCs w:val="20"/>
          <w:lang w:val="en-GB"/>
        </w:rPr>
      </w:pPr>
      <w:r w:rsidRPr="009B47B1">
        <w:rPr>
          <w:rFonts w:cstheme="minorHAnsi"/>
          <w:sz w:val="20"/>
          <w:szCs w:val="20"/>
          <w:lang w:val="en-GB"/>
        </w:rPr>
        <w:t>The</w:t>
      </w:r>
      <w:r w:rsidRPr="009B47B1">
        <w:rPr>
          <w:rFonts w:cstheme="minorHAnsi"/>
          <w:sz w:val="20"/>
          <w:szCs w:val="20"/>
          <w:lang w:val="en-GB" w:eastAsia="zh-CN"/>
        </w:rPr>
        <w:t xml:space="preserve"> cost of</w:t>
      </w:r>
      <w:r w:rsidRPr="009B47B1">
        <w:rPr>
          <w:rFonts w:cstheme="minorHAnsi"/>
          <w:sz w:val="20"/>
          <w:szCs w:val="20"/>
          <w:lang w:val="en-GB"/>
        </w:rPr>
        <w:t xml:space="preserve"> charging </w:t>
      </w:r>
      <w:r w:rsidRPr="009B47B1">
        <w:rPr>
          <w:rFonts w:cstheme="minorHAnsi"/>
          <w:sz w:val="20"/>
          <w:szCs w:val="20"/>
          <w:lang w:val="en-GB" w:eastAsia="zh-CN"/>
        </w:rPr>
        <w:t xml:space="preserve">at </w:t>
      </w:r>
      <w:r w:rsidRPr="009B47B1">
        <w:rPr>
          <w:rFonts w:cstheme="minorHAnsi"/>
          <w:sz w:val="20"/>
          <w:szCs w:val="20"/>
          <w:lang w:val="en-GB"/>
        </w:rPr>
        <w:t>a station</w:t>
      </w:r>
    </w:p>
    <w:p w:rsidR="00B30F83" w:rsidRPr="009B47B1" w:rsidRDefault="00B30F83" w:rsidP="00B30F83">
      <w:pPr>
        <w:pStyle w:val="Paragraphedeliste"/>
        <w:numPr>
          <w:ilvl w:val="0"/>
          <w:numId w:val="5"/>
        </w:numPr>
        <w:rPr>
          <w:rFonts w:cstheme="minorHAnsi"/>
          <w:sz w:val="20"/>
          <w:szCs w:val="20"/>
          <w:lang w:val="en-GB"/>
        </w:rPr>
      </w:pPr>
      <w:r w:rsidRPr="009B47B1">
        <w:rPr>
          <w:rFonts w:cstheme="minorHAnsi"/>
          <w:sz w:val="20"/>
          <w:szCs w:val="20"/>
          <w:lang w:val="en-GB"/>
        </w:rPr>
        <w:t xml:space="preserve">The type of the battery used </w:t>
      </w:r>
      <w:r w:rsidRPr="009B47B1">
        <w:rPr>
          <w:rFonts w:cstheme="minorHAnsi"/>
          <w:sz w:val="20"/>
          <w:szCs w:val="20"/>
          <w:lang w:val="en-GB" w:eastAsia="zh-CN"/>
        </w:rPr>
        <w:t>in the electric vehicles</w:t>
      </w:r>
    </w:p>
    <w:p w:rsidR="00BA001C" w:rsidRPr="009B47B1" w:rsidDel="00727656" w:rsidRDefault="00506206">
      <w:pPr>
        <w:pStyle w:val="Paragraphedeliste"/>
        <w:ind w:left="1440"/>
        <w:jc w:val="both"/>
        <w:rPr>
          <w:del w:id="7" w:author="Yves William OBAME EDOU" w:date="2018-03-28T10:21:00Z"/>
          <w:rFonts w:cstheme="minorHAnsi"/>
          <w:sz w:val="20"/>
          <w:lang w:val="en-GB"/>
          <w:rPrChange w:id="8" w:author="Yves William OBAME EDOU" w:date="2018-03-28T10:56:00Z">
            <w:rPr>
              <w:del w:id="9" w:author="Yves William OBAME EDOU" w:date="2018-03-28T10:21:00Z"/>
            </w:rPr>
          </w:rPrChange>
        </w:rPr>
        <w:pPrChange w:id="10" w:author="Yves William OBAME EDOU" w:date="2018-03-28T10:27:00Z">
          <w:pPr>
            <w:pStyle w:val="Paragraphedeliste"/>
            <w:numPr>
              <w:ilvl w:val="1"/>
              <w:numId w:val="1"/>
            </w:numPr>
            <w:ind w:left="1440" w:hanging="360"/>
          </w:pPr>
        </w:pPrChange>
      </w:pPr>
      <w:del w:id="11" w:author="Yves William OBAME EDOU" w:date="2018-03-28T10:30:00Z">
        <w:r w:rsidRPr="009B47B1" w:rsidDel="003821EE">
          <w:rPr>
            <w:rFonts w:cstheme="minorHAnsi"/>
            <w:sz w:val="20"/>
            <w:lang w:val="en-GB"/>
            <w:rPrChange w:id="12" w:author="Yves William OBAME EDOU" w:date="2018-03-28T10:56:00Z">
              <w:rPr/>
            </w:rPrChange>
          </w:rPr>
          <w:delText>’EV</w:delText>
        </w:r>
      </w:del>
    </w:p>
    <w:p w:rsidR="00BA001C" w:rsidRPr="009B47B1" w:rsidRDefault="00506206">
      <w:pPr>
        <w:pStyle w:val="Paragraphedeliste"/>
        <w:ind w:left="1440"/>
        <w:jc w:val="both"/>
        <w:rPr>
          <w:rFonts w:cstheme="minorHAnsi"/>
          <w:sz w:val="20"/>
          <w:lang w:val="en-GB"/>
          <w:rPrChange w:id="13" w:author="Yves William OBAME EDOU" w:date="2018-03-28T10:56:00Z">
            <w:rPr/>
          </w:rPrChange>
        </w:rPr>
        <w:pPrChange w:id="14" w:author="Yves William OBAME EDOU" w:date="2018-03-28T10:27:00Z">
          <w:pPr>
            <w:pStyle w:val="Paragraphedeliste"/>
            <w:ind w:left="1440"/>
          </w:pPr>
        </w:pPrChange>
      </w:pPr>
      <w:del w:id="15" w:author="Yves William OBAME EDOU" w:date="2018-03-28T10:26:00Z">
        <w:r w:rsidRPr="009B47B1" w:rsidDel="00D9584E">
          <w:rPr>
            <w:rFonts w:cstheme="minorHAnsi"/>
            <w:sz w:val="20"/>
            <w:lang w:val="en-GB"/>
            <w:rPrChange w:id="16" w:author="Yves William OBAME EDOU" w:date="2018-03-28T10:56:00Z">
              <w:rPr/>
            </w:rPrChange>
          </w:rPr>
          <w:delText xml:space="preserve"> </w:delText>
        </w:r>
      </w:del>
    </w:p>
    <w:p w:rsidR="00BA001C" w:rsidRPr="009B47B1" w:rsidRDefault="00B30F83">
      <w:pPr>
        <w:pStyle w:val="Titre1"/>
        <w:jc w:val="both"/>
        <w:rPr>
          <w:rFonts w:asciiTheme="minorHAnsi" w:hAnsiTheme="minorHAnsi" w:cstheme="minorHAnsi"/>
          <w:sz w:val="24"/>
          <w:lang w:val="en-GB"/>
        </w:rPr>
        <w:pPrChange w:id="17" w:author="Yves William OBAME EDOU" w:date="2018-03-28T10:22:00Z">
          <w:pPr>
            <w:pStyle w:val="Titre1"/>
          </w:pPr>
        </w:pPrChange>
      </w:pPr>
      <w:r w:rsidRPr="009B47B1">
        <w:rPr>
          <w:rFonts w:asciiTheme="minorHAnsi" w:hAnsiTheme="minorHAnsi" w:cstheme="minorHAnsi"/>
          <w:sz w:val="24"/>
          <w:lang w:val="en-GB"/>
        </w:rPr>
        <w:t>Used approach</w:t>
      </w:r>
    </w:p>
    <w:p w:rsidR="00B30F83" w:rsidRPr="009B47B1" w:rsidRDefault="00B30F83" w:rsidP="00B30F83">
      <w:pPr>
        <w:rPr>
          <w:lang w:val="en-GB"/>
        </w:rPr>
      </w:pPr>
    </w:p>
    <w:p w:rsidR="00B30F83" w:rsidRPr="009B47B1" w:rsidRDefault="00B30F83" w:rsidP="00B30F83">
      <w:pPr>
        <w:ind w:firstLine="420"/>
        <w:jc w:val="both"/>
        <w:rPr>
          <w:rFonts w:cstheme="minorHAnsi"/>
          <w:sz w:val="20"/>
          <w:szCs w:val="20"/>
          <w:lang w:val="en-GB"/>
        </w:rPr>
      </w:pPr>
      <w:r w:rsidRPr="009B47B1">
        <w:rPr>
          <w:rFonts w:cstheme="minorHAnsi"/>
          <w:sz w:val="20"/>
          <w:szCs w:val="20"/>
          <w:lang w:val="en-GB" w:eastAsia="zh-CN"/>
        </w:rPr>
        <w:t>This study adopted the ACO algorithm (Ant Colony Optimization). The ants always use the most optimized path to search for resources. Ants make several round trips between the anthill and the location of the resources. Then they leave a trail of pheromones on their path. This algorithm considers the mostly used path as the shortest and the one containing the higher quantity of pheromones. The longer paths will have the lowest pheromones quantities and be less used by the ant colony. The authors of the article have made a math</w:t>
      </w:r>
      <w:r w:rsidR="009B47B1">
        <w:rPr>
          <w:rFonts w:cstheme="minorHAnsi"/>
          <w:sz w:val="20"/>
          <w:szCs w:val="20"/>
          <w:lang w:val="en-GB" w:eastAsia="zh-CN"/>
        </w:rPr>
        <w:t xml:space="preserve">ematical formula out of the </w:t>
      </w:r>
      <w:proofErr w:type="gramStart"/>
      <w:r w:rsidR="009B47B1">
        <w:rPr>
          <w:rFonts w:cstheme="minorHAnsi"/>
          <w:sz w:val="20"/>
          <w:szCs w:val="20"/>
          <w:lang w:val="en-GB" w:eastAsia="zh-CN"/>
        </w:rPr>
        <w:t>ants</w:t>
      </w:r>
      <w:proofErr w:type="gramEnd"/>
      <w:r w:rsidRPr="009B47B1">
        <w:rPr>
          <w:rFonts w:cstheme="minorHAnsi"/>
          <w:sz w:val="20"/>
          <w:szCs w:val="20"/>
          <w:lang w:val="en-GB" w:eastAsia="zh-CN"/>
        </w:rPr>
        <w:t xml:space="preserve"> </w:t>
      </w:r>
      <w:r w:rsidR="009B47B1" w:rsidRPr="009B47B1">
        <w:rPr>
          <w:rFonts w:cstheme="minorHAnsi"/>
          <w:sz w:val="20"/>
          <w:szCs w:val="20"/>
          <w:lang w:val="en-GB" w:eastAsia="zh-CN"/>
        </w:rPr>
        <w:t>behaviour</w:t>
      </w:r>
      <w:r w:rsidRPr="009B47B1">
        <w:rPr>
          <w:rFonts w:cstheme="minorHAnsi"/>
          <w:sz w:val="20"/>
          <w:szCs w:val="20"/>
          <w:lang w:val="en-GB" w:eastAsia="zh-CN"/>
        </w:rPr>
        <w:t>. Then, they modified this formula to use it with electric vehicles by replacing the quantity of pheromones, data impacting the path choice for the ants, with the cost of the travel (road toll + charging cost).</w:t>
      </w:r>
    </w:p>
    <w:p w:rsidR="00E055D8" w:rsidRPr="009B47B1" w:rsidRDefault="00E055D8">
      <w:pPr>
        <w:ind w:firstLine="708"/>
        <w:jc w:val="both"/>
        <w:rPr>
          <w:ins w:id="18" w:author="Yves William OBAME EDOU" w:date="2018-03-28T09:33:00Z"/>
          <w:rFonts w:cstheme="minorHAnsi"/>
          <w:sz w:val="20"/>
          <w:lang w:val="en-GB"/>
          <w:rPrChange w:id="19" w:author="Yves William OBAME EDOU" w:date="2018-03-28T10:56:00Z">
            <w:rPr>
              <w:ins w:id="20" w:author="Yves William OBAME EDOU" w:date="2018-03-28T09:33:00Z"/>
            </w:rPr>
          </w:rPrChange>
        </w:rPr>
        <w:pPrChange w:id="21" w:author="Yves William OBAME EDOU" w:date="2018-03-28T10:22:00Z">
          <w:pPr/>
        </w:pPrChange>
      </w:pPr>
    </w:p>
    <w:p w:rsidR="00506206" w:rsidRPr="009B47B1" w:rsidDel="00E51AFA" w:rsidRDefault="00E055D8">
      <w:pPr>
        <w:pStyle w:val="Titre1"/>
        <w:jc w:val="both"/>
        <w:rPr>
          <w:del w:id="22" w:author="Yves William OBAME EDOU" w:date="2018-03-28T01:25:00Z"/>
          <w:rFonts w:asciiTheme="minorHAnsi" w:hAnsiTheme="minorHAnsi" w:cstheme="minorHAnsi"/>
          <w:sz w:val="24"/>
          <w:lang w:val="en-GB"/>
          <w:rPrChange w:id="23" w:author="Yves William OBAME EDOU" w:date="2018-03-28T10:56:00Z">
            <w:rPr>
              <w:del w:id="24" w:author="Yves William OBAME EDOU" w:date="2018-03-28T01:25:00Z"/>
              <w:rFonts w:asciiTheme="majorHAnsi" w:eastAsiaTheme="majorEastAsia" w:hAnsiTheme="majorHAnsi" w:cstheme="majorBidi"/>
              <w:color w:val="2F5496" w:themeColor="accent1" w:themeShade="BF"/>
              <w:sz w:val="32"/>
              <w:szCs w:val="32"/>
            </w:rPr>
          </w:rPrChange>
        </w:rPr>
        <w:pPrChange w:id="25" w:author="Yves William OBAME EDOU" w:date="2018-03-28T10:22:00Z">
          <w:pPr>
            <w:keepNext/>
            <w:keepLines/>
            <w:spacing w:before="240" w:after="0"/>
            <w:outlineLvl w:val="0"/>
          </w:pPr>
        </w:pPrChange>
      </w:pPr>
      <w:ins w:id="26" w:author="Yves William OBAME EDOU" w:date="2018-03-28T09:33:00Z">
        <w:r w:rsidRPr="009B47B1">
          <w:rPr>
            <w:rFonts w:cstheme="minorHAnsi"/>
            <w:sz w:val="24"/>
            <w:lang w:val="en-GB"/>
            <w:rPrChange w:id="27" w:author="Yves William OBAME EDOU" w:date="2018-03-28T10:56:00Z">
              <w:rPr/>
            </w:rPrChange>
          </w:rPr>
          <w:t>R</w:t>
        </w:r>
      </w:ins>
      <w:r w:rsidR="00B30F83" w:rsidRPr="009B47B1">
        <w:rPr>
          <w:rFonts w:asciiTheme="minorHAnsi" w:hAnsiTheme="minorHAnsi" w:cstheme="minorHAnsi"/>
          <w:sz w:val="24"/>
          <w:lang w:val="en-GB"/>
        </w:rPr>
        <w:t>esults</w:t>
      </w:r>
      <w:del w:id="28" w:author="Yves William OBAME EDOU" w:date="2018-03-28T09:33:00Z">
        <w:r w:rsidR="00506206" w:rsidRPr="009B47B1" w:rsidDel="00E055D8">
          <w:rPr>
            <w:rFonts w:asciiTheme="minorHAnsi" w:hAnsiTheme="minorHAnsi" w:cstheme="minorHAnsi"/>
            <w:sz w:val="24"/>
            <w:lang w:val="en-GB"/>
            <w:rPrChange w:id="29" w:author="Yves William OBAME EDOU" w:date="2018-03-28T10:56:00Z">
              <w:rPr>
                <w:rFonts w:asciiTheme="majorHAnsi" w:eastAsiaTheme="majorEastAsia" w:hAnsiTheme="majorHAnsi" w:cstheme="majorBidi"/>
                <w:color w:val="2F5496" w:themeColor="accent1" w:themeShade="BF"/>
                <w:sz w:val="32"/>
                <w:szCs w:val="32"/>
              </w:rPr>
            </w:rPrChange>
          </w:rPr>
          <w:delText>Résultats obtenus</w:delText>
        </w:r>
      </w:del>
      <w:del w:id="30" w:author="Yves William OBAME EDOU" w:date="2018-03-28T01:25:00Z">
        <w:r w:rsidR="00506206" w:rsidRPr="009B47B1" w:rsidDel="00E51AFA">
          <w:rPr>
            <w:rFonts w:asciiTheme="minorHAnsi" w:hAnsiTheme="minorHAnsi" w:cstheme="minorHAnsi"/>
            <w:sz w:val="24"/>
            <w:lang w:val="en-GB"/>
            <w:rPrChange w:id="31" w:author="Yves William OBAME EDOU" w:date="2018-03-28T10:56:00Z">
              <w:rPr>
                <w:rFonts w:asciiTheme="majorHAnsi" w:eastAsiaTheme="majorEastAsia" w:hAnsiTheme="majorHAnsi" w:cstheme="majorBidi"/>
                <w:color w:val="2F5496" w:themeColor="accent1" w:themeShade="BF"/>
                <w:sz w:val="32"/>
                <w:szCs w:val="32"/>
              </w:rPr>
            </w:rPrChange>
          </w:rPr>
          <w:delText>.</w:delText>
        </w:r>
      </w:del>
    </w:p>
    <w:p w:rsidR="00E51AFA" w:rsidRPr="009B47B1" w:rsidRDefault="00E51AFA">
      <w:pPr>
        <w:pStyle w:val="Titre1"/>
        <w:jc w:val="both"/>
        <w:rPr>
          <w:ins w:id="32" w:author="Yves William OBAME EDOU" w:date="2018-03-28T01:25:00Z"/>
          <w:rFonts w:cstheme="minorHAnsi"/>
          <w:sz w:val="24"/>
          <w:lang w:val="en-GB"/>
        </w:rPr>
        <w:pPrChange w:id="33" w:author="Yves William OBAME EDOU" w:date="2018-03-28T10:22:00Z">
          <w:pPr/>
        </w:pPrChange>
      </w:pPr>
    </w:p>
    <w:p w:rsidR="00870252" w:rsidRPr="009B47B1" w:rsidRDefault="00870252" w:rsidP="00870252">
      <w:pPr>
        <w:ind w:firstLine="708"/>
        <w:jc w:val="both"/>
        <w:rPr>
          <w:ins w:id="34" w:author="Yves William OBAME EDOU" w:date="2018-03-28T11:15:00Z"/>
          <w:rFonts w:cstheme="minorHAnsi"/>
          <w:sz w:val="20"/>
          <w:lang w:val="en-GB"/>
        </w:rPr>
      </w:pPr>
    </w:p>
    <w:p w:rsidR="000D7238" w:rsidRPr="009B47B1" w:rsidRDefault="00B30F83">
      <w:pPr>
        <w:ind w:firstLine="420"/>
        <w:jc w:val="both"/>
        <w:rPr>
          <w:ins w:id="35" w:author="Yves William OBAME EDOU" w:date="2018-03-28T10:57:00Z"/>
          <w:rFonts w:cstheme="minorHAnsi"/>
          <w:color w:val="000000" w:themeColor="text1"/>
          <w:sz w:val="20"/>
          <w:szCs w:val="20"/>
          <w:lang w:val="en-GB"/>
        </w:rPr>
        <w:pPrChange w:id="36" w:author="Yves William OBAME EDOU" w:date="2018-03-28T11:15:00Z">
          <w:pPr>
            <w:jc w:val="both"/>
          </w:pPr>
        </w:pPrChange>
      </w:pPr>
      <w:r w:rsidRPr="009B47B1">
        <w:rPr>
          <w:rFonts w:cstheme="minorHAnsi"/>
          <w:color w:val="000000" w:themeColor="text1"/>
          <w:sz w:val="20"/>
          <w:szCs w:val="20"/>
          <w:lang w:val="en-GB"/>
        </w:rPr>
        <w:t xml:space="preserve">Thanks to the ACO method, the researchers have created an algorithm that takes several arguments such as the number of charging stations, the road type (toll road or free road), the </w:t>
      </w:r>
      <w:r w:rsidRPr="009B47B1">
        <w:rPr>
          <w:rFonts w:cstheme="minorHAnsi"/>
          <w:color w:val="000000" w:themeColor="text1"/>
          <w:sz w:val="20"/>
          <w:szCs w:val="20"/>
          <w:lang w:val="en-GB" w:eastAsia="zh-CN"/>
        </w:rPr>
        <w:t>fare</w:t>
      </w:r>
      <w:r w:rsidRPr="009B47B1">
        <w:rPr>
          <w:rFonts w:cstheme="minorHAnsi"/>
          <w:color w:val="000000" w:themeColor="text1"/>
          <w:sz w:val="20"/>
          <w:szCs w:val="20"/>
          <w:lang w:val="en-GB"/>
        </w:rPr>
        <w:t>, the travel time for each road, the charging cost at each station and finally the battery type used in the vehicle. This algorithm allows to compute</w:t>
      </w:r>
      <w:r w:rsidRPr="009B47B1">
        <w:rPr>
          <w:rFonts w:cstheme="minorHAnsi"/>
          <w:color w:val="000000" w:themeColor="text1"/>
          <w:sz w:val="20"/>
          <w:szCs w:val="20"/>
          <w:lang w:val="en-GB" w:eastAsia="zh-CN"/>
        </w:rPr>
        <w:t xml:space="preserve"> for each charging station</w:t>
      </w:r>
      <w:r w:rsidRPr="009B47B1">
        <w:rPr>
          <w:rFonts w:cstheme="minorHAnsi"/>
          <w:color w:val="000000" w:themeColor="text1"/>
          <w:sz w:val="20"/>
          <w:szCs w:val="20"/>
          <w:lang w:val="en-GB"/>
        </w:rPr>
        <w:t xml:space="preserve"> the coefficient of going from one </w:t>
      </w:r>
      <w:r w:rsidRPr="009B47B1">
        <w:rPr>
          <w:rFonts w:cstheme="minorHAnsi"/>
          <w:color w:val="000000" w:themeColor="text1"/>
          <w:sz w:val="20"/>
          <w:szCs w:val="20"/>
          <w:lang w:val="en-GB" w:eastAsia="zh-CN"/>
        </w:rPr>
        <w:t xml:space="preserve">charging station </w:t>
      </w:r>
      <w:r w:rsidRPr="009B47B1">
        <w:rPr>
          <w:rFonts w:cstheme="minorHAnsi"/>
          <w:color w:val="000000" w:themeColor="text1"/>
          <w:sz w:val="20"/>
          <w:szCs w:val="20"/>
          <w:lang w:val="en-GB"/>
        </w:rPr>
        <w:t xml:space="preserve">to another. The station with the highest </w:t>
      </w:r>
      <w:r w:rsidRPr="009B47B1">
        <w:rPr>
          <w:rFonts w:cstheme="minorHAnsi"/>
          <w:color w:val="000000" w:themeColor="text1"/>
          <w:sz w:val="20"/>
          <w:szCs w:val="20"/>
          <w:lang w:val="en-GB" w:eastAsia="zh-CN"/>
        </w:rPr>
        <w:t>coefficient</w:t>
      </w:r>
      <w:r w:rsidRPr="009B47B1">
        <w:rPr>
          <w:rFonts w:cstheme="minorHAnsi"/>
          <w:color w:val="000000" w:themeColor="text1"/>
          <w:sz w:val="20"/>
          <w:szCs w:val="20"/>
          <w:lang w:val="en-GB"/>
        </w:rPr>
        <w:t xml:space="preserve"> </w:t>
      </w:r>
      <w:r w:rsidRPr="009B47B1">
        <w:rPr>
          <w:rFonts w:cstheme="minorHAnsi"/>
          <w:color w:val="000000" w:themeColor="text1"/>
          <w:sz w:val="20"/>
          <w:szCs w:val="20"/>
          <w:lang w:val="en-GB" w:eastAsia="zh-CN"/>
        </w:rPr>
        <w:t>will be</w:t>
      </w:r>
      <w:r w:rsidRPr="009B47B1">
        <w:rPr>
          <w:rFonts w:cstheme="minorHAnsi"/>
          <w:color w:val="000000" w:themeColor="text1"/>
          <w:sz w:val="20"/>
          <w:szCs w:val="20"/>
          <w:lang w:val="en-GB"/>
        </w:rPr>
        <w:t xml:space="preserve"> chosen and step by step the </w:t>
      </w:r>
      <w:r w:rsidRPr="009B47B1">
        <w:rPr>
          <w:rFonts w:cstheme="minorHAnsi"/>
          <w:color w:val="000000" w:themeColor="text1"/>
          <w:sz w:val="20"/>
          <w:szCs w:val="20"/>
          <w:lang w:val="en-GB" w:eastAsia="zh-CN"/>
        </w:rPr>
        <w:t xml:space="preserve">optimized </w:t>
      </w:r>
      <w:r w:rsidRPr="009B47B1">
        <w:rPr>
          <w:rFonts w:cstheme="minorHAnsi"/>
          <w:color w:val="000000" w:themeColor="text1"/>
          <w:sz w:val="20"/>
          <w:szCs w:val="20"/>
          <w:lang w:val="en-GB"/>
        </w:rPr>
        <w:t xml:space="preserve">route </w:t>
      </w:r>
      <w:r w:rsidRPr="009B47B1">
        <w:rPr>
          <w:rFonts w:cstheme="minorHAnsi"/>
          <w:color w:val="000000" w:themeColor="text1"/>
          <w:sz w:val="20"/>
          <w:szCs w:val="20"/>
          <w:lang w:val="en-GB" w:eastAsia="zh-CN"/>
        </w:rPr>
        <w:t>will be es</w:t>
      </w:r>
      <w:r w:rsidRPr="009B47B1">
        <w:rPr>
          <w:rFonts w:cstheme="minorHAnsi"/>
          <w:color w:val="000000" w:themeColor="text1"/>
          <w:sz w:val="20"/>
          <w:szCs w:val="20"/>
          <w:lang w:val="en-GB"/>
        </w:rPr>
        <w:t>t</w:t>
      </w:r>
      <w:r w:rsidRPr="009B47B1">
        <w:rPr>
          <w:rFonts w:cstheme="minorHAnsi"/>
          <w:color w:val="000000" w:themeColor="text1"/>
          <w:sz w:val="20"/>
          <w:szCs w:val="20"/>
          <w:lang w:val="en-GB" w:eastAsia="zh-CN"/>
        </w:rPr>
        <w:t>ablished</w:t>
      </w:r>
      <w:r w:rsidRPr="009B47B1">
        <w:rPr>
          <w:rFonts w:cstheme="minorHAnsi"/>
          <w:color w:val="000000" w:themeColor="text1"/>
          <w:sz w:val="20"/>
          <w:szCs w:val="20"/>
          <w:lang w:val="en-GB"/>
        </w:rPr>
        <w:t>.</w:t>
      </w:r>
    </w:p>
    <w:p w:rsidR="00506206" w:rsidRPr="009B47B1" w:rsidRDefault="00506206">
      <w:pPr>
        <w:jc w:val="both"/>
        <w:rPr>
          <w:rFonts w:cstheme="minorHAnsi"/>
          <w:sz w:val="20"/>
          <w:lang w:val="en-GB"/>
          <w:rPrChange w:id="37" w:author="Yves William OBAME EDOU" w:date="2018-03-28T10:56:00Z">
            <w:rPr/>
          </w:rPrChange>
        </w:rPr>
        <w:pPrChange w:id="38" w:author="Yves William OBAME EDOU" w:date="2018-03-28T10:22:00Z">
          <w:pPr/>
        </w:pPrChange>
      </w:pPr>
    </w:p>
    <w:p w:rsidR="00506206" w:rsidRPr="009B47B1" w:rsidRDefault="00B30F83">
      <w:pPr>
        <w:pStyle w:val="Titre1"/>
        <w:jc w:val="both"/>
        <w:rPr>
          <w:rFonts w:asciiTheme="minorHAnsi" w:hAnsiTheme="minorHAnsi" w:cstheme="minorHAnsi"/>
          <w:sz w:val="24"/>
          <w:lang w:val="en-GB"/>
          <w:rPrChange w:id="39" w:author="Yves William OBAME EDOU" w:date="2018-03-28T10:56:00Z">
            <w:rPr>
              <w:rFonts w:asciiTheme="majorHAnsi" w:eastAsiaTheme="majorEastAsia" w:hAnsiTheme="majorHAnsi" w:cstheme="majorBidi"/>
              <w:color w:val="2F5496" w:themeColor="accent1" w:themeShade="BF"/>
              <w:sz w:val="32"/>
              <w:szCs w:val="32"/>
            </w:rPr>
          </w:rPrChange>
        </w:rPr>
        <w:pPrChange w:id="40" w:author="Yves William OBAME EDOU" w:date="2018-03-28T10:22:00Z">
          <w:pPr>
            <w:keepNext/>
            <w:keepLines/>
            <w:spacing w:before="240" w:after="0"/>
            <w:outlineLvl w:val="0"/>
          </w:pPr>
        </w:pPrChange>
      </w:pPr>
      <w:r w:rsidRPr="009B47B1">
        <w:rPr>
          <w:rFonts w:asciiTheme="minorHAnsi" w:hAnsiTheme="minorHAnsi" w:cstheme="minorHAnsi"/>
          <w:sz w:val="24"/>
          <w:lang w:val="en-GB"/>
        </w:rPr>
        <w:lastRenderedPageBreak/>
        <w:t>Advantages, disadvantages and errors</w:t>
      </w:r>
    </w:p>
    <w:p w:rsidR="00870252" w:rsidRPr="009B47B1" w:rsidRDefault="00870252" w:rsidP="00870252">
      <w:pPr>
        <w:ind w:firstLine="360"/>
        <w:jc w:val="both"/>
        <w:rPr>
          <w:ins w:id="41" w:author="Yves William OBAME EDOU" w:date="2018-03-28T11:15:00Z"/>
          <w:rFonts w:cstheme="minorHAnsi"/>
          <w:sz w:val="20"/>
          <w:lang w:val="en-GB"/>
        </w:rPr>
      </w:pPr>
    </w:p>
    <w:p w:rsidR="00B30F83" w:rsidRPr="009B47B1" w:rsidRDefault="00B30F83" w:rsidP="00C004FD">
      <w:pPr>
        <w:pStyle w:val="Paragraphedeliste"/>
        <w:numPr>
          <w:ilvl w:val="0"/>
          <w:numId w:val="9"/>
        </w:numPr>
        <w:rPr>
          <w:rFonts w:cstheme="minorHAnsi"/>
          <w:sz w:val="20"/>
          <w:szCs w:val="20"/>
          <w:lang w:val="en-GB"/>
        </w:rPr>
      </w:pPr>
      <w:r w:rsidRPr="009B47B1">
        <w:rPr>
          <w:rFonts w:cstheme="minorHAnsi"/>
          <w:sz w:val="20"/>
          <w:szCs w:val="20"/>
          <w:lang w:val="en-GB"/>
        </w:rPr>
        <w:t>Advantages:</w:t>
      </w:r>
    </w:p>
    <w:p w:rsidR="00B30F83" w:rsidRPr="009B47B1" w:rsidRDefault="00B30F83" w:rsidP="00B30F83">
      <w:pPr>
        <w:pStyle w:val="Paragraphedeliste"/>
        <w:widowControl w:val="0"/>
        <w:numPr>
          <w:ilvl w:val="0"/>
          <w:numId w:val="4"/>
        </w:numPr>
        <w:spacing w:after="200" w:line="276" w:lineRule="auto"/>
        <w:jc w:val="both"/>
        <w:rPr>
          <w:rFonts w:cstheme="minorHAnsi"/>
          <w:sz w:val="20"/>
          <w:szCs w:val="20"/>
          <w:lang w:val="en-GB"/>
        </w:rPr>
      </w:pPr>
      <w:r w:rsidRPr="009B47B1">
        <w:rPr>
          <w:rFonts w:cstheme="minorHAnsi"/>
          <w:sz w:val="20"/>
          <w:szCs w:val="20"/>
          <w:lang w:val="en-GB"/>
        </w:rPr>
        <w:t>Developer-friendly, easy to understand:</w:t>
      </w:r>
    </w:p>
    <w:p w:rsidR="00B30F83" w:rsidRPr="009B47B1" w:rsidRDefault="00B30F83" w:rsidP="009B47B1">
      <w:pPr>
        <w:ind w:firstLine="420"/>
        <w:jc w:val="both"/>
        <w:rPr>
          <w:rFonts w:cstheme="minorHAnsi"/>
          <w:sz w:val="20"/>
          <w:szCs w:val="20"/>
          <w:lang w:val="en-GB"/>
        </w:rPr>
      </w:pPr>
      <w:r w:rsidRPr="009B47B1">
        <w:rPr>
          <w:rFonts w:cstheme="minorHAnsi"/>
          <w:sz w:val="20"/>
          <w:szCs w:val="20"/>
          <w:lang w:val="en-GB"/>
        </w:rPr>
        <w:t xml:space="preserve">The algorithm used in the article does not require a complex implementation. It just requires </w:t>
      </w:r>
      <w:r w:rsidRPr="009B47B1">
        <w:rPr>
          <w:rFonts w:cstheme="minorHAnsi"/>
          <w:sz w:val="20"/>
          <w:szCs w:val="20"/>
          <w:lang w:val="en-GB" w:eastAsia="zh-CN"/>
        </w:rPr>
        <w:t>the application of</w:t>
      </w:r>
      <w:r w:rsidRPr="009B47B1">
        <w:rPr>
          <w:rFonts w:cstheme="minorHAnsi"/>
          <w:sz w:val="20"/>
          <w:szCs w:val="20"/>
          <w:lang w:val="en-GB"/>
        </w:rPr>
        <w:t xml:space="preserve"> </w:t>
      </w:r>
      <w:r w:rsidRPr="009B47B1">
        <w:rPr>
          <w:rFonts w:cstheme="minorHAnsi"/>
          <w:sz w:val="20"/>
          <w:szCs w:val="20"/>
          <w:lang w:val="en-GB" w:eastAsia="zh-CN"/>
        </w:rPr>
        <w:t xml:space="preserve">probability </w:t>
      </w:r>
      <w:r w:rsidRPr="009B47B1">
        <w:rPr>
          <w:rFonts w:cstheme="minorHAnsi"/>
          <w:sz w:val="20"/>
          <w:szCs w:val="20"/>
          <w:lang w:val="en-GB"/>
        </w:rPr>
        <w:t>formula deduced from the method.</w:t>
      </w:r>
    </w:p>
    <w:p w:rsidR="00B30F83" w:rsidRPr="009B47B1" w:rsidRDefault="00B30F83" w:rsidP="00B30F83">
      <w:pPr>
        <w:pStyle w:val="Paragraphedeliste"/>
        <w:widowControl w:val="0"/>
        <w:numPr>
          <w:ilvl w:val="0"/>
          <w:numId w:val="4"/>
        </w:numPr>
        <w:spacing w:after="200" w:line="276" w:lineRule="auto"/>
        <w:jc w:val="both"/>
        <w:rPr>
          <w:rFonts w:cstheme="minorHAnsi"/>
          <w:sz w:val="20"/>
          <w:szCs w:val="20"/>
          <w:lang w:val="en-GB"/>
        </w:rPr>
      </w:pPr>
      <w:r w:rsidRPr="009B47B1">
        <w:rPr>
          <w:rFonts w:cstheme="minorHAnsi"/>
          <w:sz w:val="20"/>
          <w:szCs w:val="20"/>
          <w:lang w:val="en-GB"/>
        </w:rPr>
        <w:t>Inspired by existing algorithm:</w:t>
      </w:r>
    </w:p>
    <w:p w:rsidR="00B30F83" w:rsidRPr="009B47B1" w:rsidRDefault="00B30F83" w:rsidP="009B47B1">
      <w:pPr>
        <w:ind w:firstLine="420"/>
        <w:jc w:val="both"/>
        <w:rPr>
          <w:rFonts w:cstheme="minorHAnsi"/>
          <w:sz w:val="20"/>
          <w:szCs w:val="20"/>
          <w:lang w:val="en-GB"/>
        </w:rPr>
      </w:pPr>
      <w:r w:rsidRPr="009B47B1">
        <w:rPr>
          <w:rFonts w:cstheme="minorHAnsi"/>
          <w:sz w:val="20"/>
          <w:szCs w:val="20"/>
          <w:lang w:val="en-GB"/>
        </w:rPr>
        <w:t>The</w:t>
      </w:r>
      <w:r w:rsidRPr="009B47B1">
        <w:rPr>
          <w:rFonts w:cstheme="minorHAnsi"/>
          <w:sz w:val="20"/>
          <w:szCs w:val="20"/>
          <w:lang w:val="en-GB" w:eastAsia="zh-CN"/>
        </w:rPr>
        <w:t xml:space="preserve"> </w:t>
      </w:r>
      <w:r w:rsidRPr="009B47B1">
        <w:rPr>
          <w:rFonts w:cstheme="minorHAnsi"/>
          <w:sz w:val="20"/>
          <w:szCs w:val="20"/>
          <w:lang w:val="en-GB"/>
        </w:rPr>
        <w:t xml:space="preserve">method used is strongly inspired by the ACO, which facilitates the understanding and verification of the results obtained.       </w:t>
      </w:r>
    </w:p>
    <w:p w:rsidR="00B30F83" w:rsidRPr="009B47B1" w:rsidRDefault="00C004FD" w:rsidP="00C004FD">
      <w:pPr>
        <w:pStyle w:val="Paragraphedeliste"/>
        <w:numPr>
          <w:ilvl w:val="0"/>
          <w:numId w:val="9"/>
        </w:numPr>
        <w:rPr>
          <w:rFonts w:cstheme="minorHAnsi"/>
          <w:sz w:val="20"/>
          <w:szCs w:val="20"/>
          <w:lang w:val="en-GB"/>
        </w:rPr>
      </w:pPr>
      <w:r w:rsidRPr="009B47B1">
        <w:rPr>
          <w:rFonts w:cstheme="minorHAnsi"/>
          <w:sz w:val="20"/>
          <w:szCs w:val="20"/>
          <w:lang w:val="en-GB"/>
        </w:rPr>
        <w:t>D</w:t>
      </w:r>
      <w:r w:rsidR="009B47B1">
        <w:rPr>
          <w:rFonts w:cstheme="minorHAnsi"/>
          <w:sz w:val="20"/>
          <w:szCs w:val="20"/>
          <w:lang w:val="en-GB"/>
        </w:rPr>
        <w:t>isadvantages</w:t>
      </w:r>
      <w:r w:rsidR="00B30F83" w:rsidRPr="009B47B1">
        <w:rPr>
          <w:rFonts w:cstheme="minorHAnsi"/>
          <w:sz w:val="20"/>
          <w:szCs w:val="20"/>
          <w:lang w:val="en-GB"/>
        </w:rPr>
        <w:t>:</w:t>
      </w:r>
    </w:p>
    <w:p w:rsidR="00B30F83" w:rsidRPr="009B47B1" w:rsidRDefault="00B30F83" w:rsidP="00C004FD">
      <w:pPr>
        <w:pStyle w:val="Paragraphedeliste"/>
        <w:numPr>
          <w:ilvl w:val="0"/>
          <w:numId w:val="4"/>
        </w:numPr>
        <w:rPr>
          <w:rFonts w:cstheme="minorHAnsi"/>
          <w:sz w:val="20"/>
          <w:szCs w:val="20"/>
          <w:lang w:val="en-GB"/>
        </w:rPr>
      </w:pPr>
      <w:r w:rsidRPr="009B47B1">
        <w:rPr>
          <w:rFonts w:cstheme="minorHAnsi"/>
          <w:sz w:val="20"/>
          <w:szCs w:val="20"/>
          <w:lang w:val="en-GB" w:eastAsia="zh-CN"/>
        </w:rPr>
        <w:t>N</w:t>
      </w:r>
      <w:r w:rsidRPr="009B47B1">
        <w:rPr>
          <w:rFonts w:cstheme="minorHAnsi"/>
          <w:sz w:val="20"/>
          <w:szCs w:val="20"/>
          <w:lang w:val="en-GB"/>
        </w:rPr>
        <w:t>on</w:t>
      </w:r>
      <w:r w:rsidRPr="009B47B1">
        <w:rPr>
          <w:rFonts w:cstheme="minorHAnsi"/>
          <w:sz w:val="20"/>
          <w:szCs w:val="20"/>
          <w:lang w:val="en-GB" w:eastAsia="zh-CN"/>
        </w:rPr>
        <w:t>-dynamic</w:t>
      </w:r>
      <w:r w:rsidRPr="009B47B1">
        <w:rPr>
          <w:rFonts w:cstheme="minorHAnsi"/>
          <w:sz w:val="20"/>
          <w:szCs w:val="20"/>
          <w:lang w:val="en-GB"/>
        </w:rPr>
        <w:t>:</w:t>
      </w:r>
    </w:p>
    <w:p w:rsidR="00B30F83" w:rsidRPr="009B47B1" w:rsidRDefault="00B30F83" w:rsidP="009B47B1">
      <w:pPr>
        <w:ind w:firstLine="420"/>
        <w:jc w:val="both"/>
        <w:rPr>
          <w:rFonts w:cstheme="minorHAnsi"/>
          <w:sz w:val="20"/>
          <w:szCs w:val="20"/>
          <w:lang w:val="en-GB"/>
        </w:rPr>
      </w:pPr>
      <w:r w:rsidRPr="009B47B1">
        <w:rPr>
          <w:rFonts w:cstheme="minorHAnsi"/>
          <w:sz w:val="20"/>
          <w:szCs w:val="20"/>
          <w:lang w:val="en-GB"/>
        </w:rPr>
        <w:t xml:space="preserve">The method proposed in the article is optimal only if the input values of arguments are fixed. In fact, all the probabilities are calculated before the departure </w:t>
      </w:r>
      <w:r w:rsidRPr="009B47B1">
        <w:rPr>
          <w:rFonts w:cstheme="minorHAnsi"/>
          <w:sz w:val="20"/>
          <w:szCs w:val="20"/>
          <w:lang w:val="en-GB" w:eastAsia="zh-CN"/>
        </w:rPr>
        <w:t>but the real journey usually contains changes.</w:t>
      </w:r>
      <w:r w:rsidRPr="009B47B1">
        <w:rPr>
          <w:rFonts w:cstheme="minorHAnsi"/>
          <w:sz w:val="20"/>
          <w:szCs w:val="20"/>
          <w:lang w:val="en-GB"/>
        </w:rPr>
        <w:t xml:space="preserve"> As a result, </w:t>
      </w:r>
      <w:r w:rsidRPr="009B47B1">
        <w:rPr>
          <w:rFonts w:cstheme="minorHAnsi"/>
          <w:sz w:val="20"/>
          <w:szCs w:val="20"/>
          <w:lang w:val="en-GB" w:eastAsia="zh-CN"/>
        </w:rPr>
        <w:t xml:space="preserve">the non-dynamic method may not provide a very reliable route since </w:t>
      </w:r>
      <w:r w:rsidRPr="009B47B1">
        <w:rPr>
          <w:rFonts w:cstheme="minorHAnsi"/>
          <w:sz w:val="20"/>
          <w:szCs w:val="20"/>
          <w:lang w:val="en-GB"/>
        </w:rPr>
        <w:t>no</w:t>
      </w:r>
      <w:r w:rsidRPr="009B47B1">
        <w:rPr>
          <w:rFonts w:cstheme="minorHAnsi"/>
          <w:sz w:val="20"/>
          <w:szCs w:val="20"/>
          <w:lang w:val="en-GB" w:eastAsia="zh-CN"/>
        </w:rPr>
        <w:t xml:space="preserve"> modification or improvement</w:t>
      </w:r>
      <w:r w:rsidRPr="009B47B1">
        <w:rPr>
          <w:rFonts w:cstheme="minorHAnsi"/>
          <w:sz w:val="20"/>
          <w:szCs w:val="20"/>
          <w:lang w:val="en-GB"/>
        </w:rPr>
        <w:t xml:space="preserve"> will be made during the journey. </w:t>
      </w:r>
    </w:p>
    <w:p w:rsidR="00B30F83" w:rsidRPr="009B47B1" w:rsidRDefault="00B30F83" w:rsidP="00C004FD">
      <w:pPr>
        <w:pStyle w:val="Paragraphedeliste"/>
        <w:numPr>
          <w:ilvl w:val="0"/>
          <w:numId w:val="4"/>
        </w:numPr>
        <w:rPr>
          <w:rFonts w:cstheme="minorHAnsi"/>
          <w:sz w:val="20"/>
          <w:szCs w:val="20"/>
          <w:lang w:val="en-GB"/>
        </w:rPr>
      </w:pPr>
      <w:r w:rsidRPr="009B47B1">
        <w:rPr>
          <w:rFonts w:cstheme="minorHAnsi"/>
          <w:sz w:val="20"/>
          <w:szCs w:val="20"/>
          <w:lang w:val="en-GB"/>
        </w:rPr>
        <w:t>N</w:t>
      </w:r>
      <w:r w:rsidRPr="009B47B1">
        <w:rPr>
          <w:rFonts w:cstheme="minorHAnsi"/>
          <w:sz w:val="20"/>
          <w:szCs w:val="20"/>
          <w:lang w:val="en-GB" w:eastAsia="zh-CN"/>
        </w:rPr>
        <w:t>ot very efficient</w:t>
      </w:r>
      <w:r w:rsidRPr="009B47B1">
        <w:rPr>
          <w:rFonts w:cstheme="minorHAnsi"/>
          <w:sz w:val="20"/>
          <w:szCs w:val="20"/>
          <w:lang w:val="en-GB"/>
        </w:rPr>
        <w:t>:</w:t>
      </w:r>
    </w:p>
    <w:p w:rsidR="00B30F83" w:rsidRPr="009B47B1" w:rsidRDefault="00B30F83" w:rsidP="009B47B1">
      <w:pPr>
        <w:ind w:firstLine="420"/>
        <w:jc w:val="both"/>
        <w:rPr>
          <w:rFonts w:cstheme="minorHAnsi"/>
          <w:sz w:val="20"/>
          <w:szCs w:val="20"/>
          <w:lang w:val="en-GB"/>
        </w:rPr>
      </w:pPr>
      <w:r w:rsidRPr="009B47B1">
        <w:rPr>
          <w:rFonts w:cstheme="minorHAnsi"/>
          <w:sz w:val="20"/>
          <w:szCs w:val="20"/>
          <w:lang w:val="en-GB"/>
        </w:rPr>
        <w:t xml:space="preserve">ACO is a long process which requires a lot of time to find the most efficient path. In </w:t>
      </w:r>
      <w:proofErr w:type="gramStart"/>
      <w:r w:rsidR="009B47B1" w:rsidRPr="009B47B1">
        <w:rPr>
          <w:rFonts w:cstheme="minorHAnsi"/>
          <w:sz w:val="20"/>
          <w:szCs w:val="20"/>
          <w:lang w:val="en-GB"/>
        </w:rPr>
        <w:t>order</w:t>
      </w:r>
      <w:r w:rsidR="009B47B1">
        <w:rPr>
          <w:rFonts w:cstheme="minorHAnsi"/>
          <w:sz w:val="20"/>
          <w:szCs w:val="20"/>
          <w:lang w:val="en-GB"/>
        </w:rPr>
        <w:t xml:space="preserve">  </w:t>
      </w:r>
      <w:r w:rsidR="009B47B1" w:rsidRPr="009B47B1">
        <w:rPr>
          <w:rFonts w:cstheme="minorHAnsi"/>
          <w:sz w:val="20"/>
          <w:szCs w:val="20"/>
          <w:lang w:val="en-GB"/>
        </w:rPr>
        <w:t>to</w:t>
      </w:r>
      <w:proofErr w:type="gramEnd"/>
      <w:r w:rsidRPr="009B47B1">
        <w:rPr>
          <w:rFonts w:cstheme="minorHAnsi"/>
          <w:sz w:val="20"/>
          <w:szCs w:val="20"/>
          <w:lang w:val="en-GB"/>
        </w:rPr>
        <w:t xml:space="preserve"> limit the processing time, the authors modified the algorithm. They finally decided to determine the most efficient way by looking for the optimal path </w:t>
      </w:r>
      <w:r w:rsidRPr="009B47B1">
        <w:rPr>
          <w:rFonts w:cstheme="minorHAnsi"/>
          <w:sz w:val="20"/>
          <w:szCs w:val="20"/>
          <w:lang w:val="en-GB" w:eastAsia="zh-CN"/>
        </w:rPr>
        <w:t xml:space="preserve">from </w:t>
      </w:r>
      <w:r w:rsidRPr="009B47B1">
        <w:rPr>
          <w:rFonts w:cstheme="minorHAnsi"/>
          <w:sz w:val="20"/>
          <w:szCs w:val="20"/>
          <w:lang w:val="en-GB"/>
        </w:rPr>
        <w:t>each node to next node rather than from the beginning to the destination. As a result, the path obtained is not guaranteed to be optimal.</w:t>
      </w:r>
    </w:p>
    <w:p w:rsidR="00B30F83" w:rsidRPr="009B47B1" w:rsidRDefault="00B30F83" w:rsidP="00B30F83">
      <w:pPr>
        <w:pStyle w:val="Paragraphedeliste"/>
        <w:widowControl w:val="0"/>
        <w:numPr>
          <w:ilvl w:val="0"/>
          <w:numId w:val="4"/>
        </w:numPr>
        <w:spacing w:after="200" w:line="276" w:lineRule="auto"/>
        <w:jc w:val="both"/>
        <w:rPr>
          <w:rFonts w:eastAsia="MS Mincho" w:cstheme="minorHAnsi"/>
          <w:sz w:val="20"/>
          <w:szCs w:val="20"/>
          <w:lang w:val="en-GB" w:eastAsia="ja-JP"/>
        </w:rPr>
      </w:pPr>
      <w:r w:rsidRPr="009B47B1">
        <w:rPr>
          <w:rFonts w:cstheme="minorHAnsi"/>
          <w:sz w:val="20"/>
          <w:szCs w:val="20"/>
          <w:lang w:val="en-GB" w:eastAsia="zh-CN"/>
        </w:rPr>
        <w:t>S</w:t>
      </w:r>
      <w:r w:rsidRPr="009B47B1">
        <w:rPr>
          <w:rFonts w:cstheme="minorHAnsi"/>
          <w:sz w:val="20"/>
          <w:szCs w:val="20"/>
          <w:lang w:val="en-GB"/>
        </w:rPr>
        <w:t xml:space="preserve">tructure of the algorithm </w:t>
      </w:r>
      <w:r w:rsidRPr="009B47B1">
        <w:rPr>
          <w:rFonts w:cstheme="minorHAnsi"/>
          <w:sz w:val="20"/>
          <w:szCs w:val="20"/>
          <w:lang w:val="en-GB" w:eastAsia="zh-CN"/>
        </w:rPr>
        <w:t xml:space="preserve">is unsuitable </w:t>
      </w:r>
      <w:r w:rsidRPr="009B47B1">
        <w:rPr>
          <w:rFonts w:cstheme="minorHAnsi"/>
          <w:sz w:val="20"/>
          <w:szCs w:val="20"/>
          <w:lang w:val="en-GB"/>
        </w:rPr>
        <w:t>for dealing with large quantities of data:</w:t>
      </w:r>
    </w:p>
    <w:p w:rsidR="009B47B1" w:rsidRPr="009B47B1" w:rsidRDefault="009B47B1" w:rsidP="009B47B1">
      <w:pPr>
        <w:pStyle w:val="Paragraphedeliste"/>
        <w:widowControl w:val="0"/>
        <w:spacing w:after="200" w:line="276" w:lineRule="auto"/>
        <w:ind w:left="1068"/>
        <w:jc w:val="both"/>
        <w:rPr>
          <w:rFonts w:eastAsia="MS Mincho" w:cstheme="minorHAnsi"/>
          <w:sz w:val="20"/>
          <w:szCs w:val="20"/>
          <w:lang w:val="en-GB" w:eastAsia="ja-JP"/>
        </w:rPr>
      </w:pPr>
    </w:p>
    <w:p w:rsidR="00B30F83" w:rsidRDefault="00B30F83" w:rsidP="009B47B1">
      <w:pPr>
        <w:pStyle w:val="Paragraphedeliste"/>
        <w:ind w:left="0" w:firstLineChars="200" w:firstLine="400"/>
        <w:jc w:val="both"/>
        <w:rPr>
          <w:rFonts w:cstheme="minorHAnsi"/>
          <w:sz w:val="20"/>
          <w:szCs w:val="20"/>
          <w:lang w:val="en-GB"/>
        </w:rPr>
      </w:pPr>
      <w:r w:rsidRPr="009B47B1">
        <w:rPr>
          <w:rFonts w:cstheme="minorHAnsi"/>
          <w:sz w:val="20"/>
          <w:szCs w:val="20"/>
          <w:lang w:val="en-GB"/>
        </w:rPr>
        <w:t>The final algorithm consists of 2 loops (one nested in the other one) each browsing N values ​</w:t>
      </w:r>
      <w:proofErr w:type="gramStart"/>
      <w:r w:rsidRPr="009B47B1">
        <w:rPr>
          <w:rFonts w:cstheme="minorHAnsi"/>
          <w:sz w:val="20"/>
          <w:szCs w:val="20"/>
          <w:lang w:val="en-GB"/>
        </w:rPr>
        <w:t>​(</w:t>
      </w:r>
      <w:proofErr w:type="gramEnd"/>
      <w:r w:rsidRPr="009B47B1">
        <w:rPr>
          <w:rFonts w:cstheme="minorHAnsi"/>
          <w:sz w:val="20"/>
          <w:szCs w:val="20"/>
          <w:lang w:val="en-GB"/>
        </w:rPr>
        <w:t xml:space="preserve">N represents the number of charging stations). If N is very </w:t>
      </w:r>
      <w:r w:rsidRPr="009B47B1">
        <w:rPr>
          <w:rFonts w:cstheme="minorHAnsi"/>
          <w:sz w:val="20"/>
          <w:szCs w:val="20"/>
          <w:lang w:val="en-GB" w:eastAsia="zh-CN"/>
        </w:rPr>
        <w:t xml:space="preserve">high </w:t>
      </w:r>
      <w:r w:rsidRPr="009B47B1">
        <w:rPr>
          <w:rFonts w:cstheme="minorHAnsi"/>
          <w:sz w:val="20"/>
          <w:szCs w:val="20"/>
          <w:lang w:val="en-GB"/>
        </w:rPr>
        <w:t xml:space="preserve">(for example N&gt; 1000), the execution time of this algorithm will be relatively long because </w:t>
      </w:r>
      <w:r w:rsidR="009B47B1">
        <w:rPr>
          <w:rFonts w:cstheme="minorHAnsi"/>
          <w:sz w:val="20"/>
          <w:szCs w:val="20"/>
          <w:lang w:val="en-GB"/>
        </w:rPr>
        <w:t>the program will run</w:t>
      </w:r>
      <w:r w:rsidRPr="009B47B1">
        <w:rPr>
          <w:rFonts w:cstheme="minorHAnsi"/>
          <w:sz w:val="20"/>
          <w:szCs w:val="20"/>
          <w:lang w:val="en-GB"/>
        </w:rPr>
        <w:t xml:space="preserve"> N² calculations.</w:t>
      </w:r>
    </w:p>
    <w:p w:rsidR="009B47B1" w:rsidRPr="009B47B1" w:rsidRDefault="009B47B1" w:rsidP="009B47B1">
      <w:pPr>
        <w:pStyle w:val="Paragraphedeliste"/>
        <w:ind w:left="0" w:firstLineChars="200" w:firstLine="400"/>
        <w:jc w:val="both"/>
        <w:rPr>
          <w:rFonts w:eastAsia="MS Mincho" w:cstheme="minorHAnsi"/>
          <w:sz w:val="20"/>
          <w:szCs w:val="20"/>
          <w:lang w:val="en-GB" w:eastAsia="ja-JP"/>
        </w:rPr>
      </w:pPr>
    </w:p>
    <w:p w:rsidR="00B30F83" w:rsidRPr="009B47B1" w:rsidRDefault="00B30F83" w:rsidP="00C004FD">
      <w:pPr>
        <w:pStyle w:val="Paragraphedeliste"/>
        <w:numPr>
          <w:ilvl w:val="0"/>
          <w:numId w:val="9"/>
        </w:numPr>
        <w:rPr>
          <w:rFonts w:cstheme="minorHAnsi"/>
          <w:sz w:val="20"/>
          <w:szCs w:val="20"/>
          <w:lang w:val="en-GB"/>
        </w:rPr>
      </w:pPr>
      <w:r w:rsidRPr="009B47B1">
        <w:rPr>
          <w:rFonts w:cstheme="minorHAnsi"/>
          <w:sz w:val="20"/>
          <w:szCs w:val="20"/>
          <w:lang w:val="en-GB"/>
        </w:rPr>
        <w:t>In this thesis, some errors can cause problems:</w:t>
      </w:r>
    </w:p>
    <w:p w:rsidR="00B30F83" w:rsidRPr="009B47B1" w:rsidRDefault="00B30F83" w:rsidP="00C004FD">
      <w:pPr>
        <w:pStyle w:val="Paragraphedeliste"/>
        <w:numPr>
          <w:ilvl w:val="0"/>
          <w:numId w:val="4"/>
        </w:numPr>
        <w:rPr>
          <w:rFonts w:cstheme="minorHAnsi"/>
          <w:sz w:val="20"/>
          <w:szCs w:val="20"/>
          <w:lang w:val="en-GB"/>
        </w:rPr>
      </w:pPr>
      <w:r w:rsidRPr="009B47B1">
        <w:rPr>
          <w:rFonts w:cstheme="minorHAnsi"/>
          <w:sz w:val="20"/>
          <w:szCs w:val="20"/>
          <w:lang w:val="en-GB"/>
        </w:rPr>
        <w:t>In the equation [</w:t>
      </w:r>
      <w:r w:rsidRPr="009B47B1">
        <w:rPr>
          <w:rFonts w:cstheme="minorHAnsi"/>
          <w:sz w:val="20"/>
          <w:szCs w:val="20"/>
          <w:lang w:val="en-GB" w:eastAsia="zh-CN"/>
        </w:rPr>
        <w:t>3</w:t>
      </w:r>
      <w:r w:rsidRPr="009B47B1">
        <w:rPr>
          <w:rFonts w:cstheme="minorHAnsi"/>
          <w:sz w:val="20"/>
          <w:szCs w:val="20"/>
          <w:lang w:val="en-GB"/>
        </w:rPr>
        <w:t>] and [</w:t>
      </w:r>
      <w:r w:rsidRPr="009B47B1">
        <w:rPr>
          <w:rFonts w:cstheme="minorHAnsi"/>
          <w:sz w:val="20"/>
          <w:szCs w:val="20"/>
          <w:lang w:val="en-GB" w:eastAsia="zh-CN"/>
        </w:rPr>
        <w:t>5</w:t>
      </w:r>
      <w:r w:rsidRPr="009B47B1">
        <w:rPr>
          <w:rFonts w:cstheme="minorHAnsi"/>
          <w:sz w:val="20"/>
          <w:szCs w:val="20"/>
          <w:lang w:val="en-GB"/>
        </w:rPr>
        <w:t>], they didn’t explain the difference between the va</w:t>
      </w:r>
      <w:r w:rsidRPr="009B47B1">
        <w:rPr>
          <w:rFonts w:cstheme="minorHAnsi"/>
          <w:sz w:val="20"/>
          <w:szCs w:val="20"/>
          <w:lang w:val="en-GB" w:eastAsia="zh-CN"/>
        </w:rPr>
        <w:t>riables</w:t>
      </w:r>
      <w:r w:rsidRPr="009B47B1">
        <w:rPr>
          <w:rFonts w:cstheme="minorHAnsi"/>
          <w:sz w:val="20"/>
          <w:szCs w:val="20"/>
          <w:lang w:val="en-GB"/>
        </w:rPr>
        <w:t xml:space="preserve"> </w:t>
      </w:r>
      <m:oMath>
        <m:sSub>
          <m:sSubPr>
            <m:ctrlPr>
              <w:rPr>
                <w:rFonts w:ascii="Cambria Math" w:hAnsi="Cambria Math" w:cstheme="minorHAnsi"/>
                <w:i/>
                <w:sz w:val="20"/>
                <w:szCs w:val="20"/>
                <w:lang w:val="en-GB"/>
              </w:rPr>
            </m:ctrlPr>
          </m:sSubPr>
          <m:e>
            <m:r>
              <w:rPr>
                <w:rFonts w:ascii="Cambria Math" w:hAnsi="Cambria Math" w:cstheme="minorHAnsi"/>
                <w:sz w:val="20"/>
                <w:szCs w:val="20"/>
                <w:lang w:val="en-GB"/>
              </w:rPr>
              <m:t>L</m:t>
            </m:r>
          </m:e>
          <m:sub>
            <m:r>
              <w:rPr>
                <w:rFonts w:ascii="Cambria Math" w:hAnsi="Cambria Math" w:cstheme="minorHAnsi"/>
                <w:sz w:val="20"/>
                <w:szCs w:val="20"/>
                <w:lang w:val="en-GB"/>
              </w:rPr>
              <m:t>m</m:t>
            </m:r>
          </m:sub>
        </m:sSub>
      </m:oMath>
      <w:r w:rsidRPr="009B47B1">
        <w:rPr>
          <w:rFonts w:cstheme="minorHAnsi"/>
          <w:sz w:val="20"/>
          <w:szCs w:val="20"/>
          <w:lang w:val="en-GB"/>
        </w:rPr>
        <w:t xml:space="preserve"> and </w:t>
      </w:r>
      <m:oMath>
        <m:sSub>
          <m:sSubPr>
            <m:ctrlPr>
              <w:rPr>
                <w:rFonts w:ascii="Cambria Math" w:hAnsi="Cambria Math" w:cstheme="minorHAnsi"/>
                <w:i/>
                <w:sz w:val="20"/>
                <w:szCs w:val="20"/>
                <w:lang w:val="en-GB"/>
              </w:rPr>
            </m:ctrlPr>
          </m:sSubPr>
          <m:e>
            <m:r>
              <w:rPr>
                <w:rFonts w:ascii="Cambria Math" w:hAnsi="Cambria Math" w:cstheme="minorHAnsi"/>
                <w:sz w:val="20"/>
                <w:szCs w:val="20"/>
                <w:lang w:val="en-GB"/>
              </w:rPr>
              <m:t>D</m:t>
            </m:r>
          </m:e>
          <m:sub>
            <m:r>
              <w:rPr>
                <w:rFonts w:ascii="Cambria Math" w:hAnsi="Cambria Math" w:cstheme="minorHAnsi"/>
                <w:sz w:val="20"/>
                <w:szCs w:val="20"/>
                <w:lang w:val="en-GB"/>
              </w:rPr>
              <m:t>ij</m:t>
            </m:r>
          </m:sub>
        </m:sSub>
      </m:oMath>
      <w:r w:rsidRPr="009B47B1">
        <w:rPr>
          <w:rFonts w:cstheme="minorHAnsi"/>
          <w:sz w:val="20"/>
          <w:szCs w:val="20"/>
          <w:lang w:val="en-GB"/>
        </w:rPr>
        <w:t>, which can lead to comprehension problem</w:t>
      </w:r>
      <w:r w:rsidRPr="009B47B1">
        <w:rPr>
          <w:rFonts w:cstheme="minorHAnsi"/>
          <w:sz w:val="20"/>
          <w:szCs w:val="20"/>
          <w:lang w:val="en-GB" w:eastAsia="zh-CN"/>
        </w:rPr>
        <w:t>s</w:t>
      </w:r>
      <w:r w:rsidRPr="009B47B1">
        <w:rPr>
          <w:rFonts w:cstheme="minorHAnsi"/>
          <w:sz w:val="20"/>
          <w:szCs w:val="20"/>
          <w:lang w:val="en-GB"/>
        </w:rPr>
        <w:t>.</w:t>
      </w:r>
    </w:p>
    <w:p w:rsidR="009B47B1" w:rsidRPr="009B47B1" w:rsidRDefault="00B30F83" w:rsidP="00C004FD">
      <w:pPr>
        <w:pStyle w:val="Paragraphedeliste"/>
        <w:numPr>
          <w:ilvl w:val="0"/>
          <w:numId w:val="4"/>
        </w:numPr>
        <w:rPr>
          <w:rFonts w:cstheme="minorHAnsi"/>
          <w:sz w:val="20"/>
          <w:szCs w:val="20"/>
          <w:lang w:val="en-GB"/>
        </w:rPr>
      </w:pPr>
      <w:r w:rsidRPr="009B47B1">
        <w:rPr>
          <w:rFonts w:cstheme="minorHAnsi"/>
          <w:sz w:val="20"/>
          <w:szCs w:val="20"/>
          <w:lang w:val="en-GB"/>
        </w:rPr>
        <w:t xml:space="preserve">The equation [4] is not correct, after our research, we find out </w:t>
      </w:r>
      <w:r w:rsidRPr="009B47B1">
        <w:rPr>
          <w:rFonts w:cstheme="minorHAnsi"/>
          <w:sz w:val="20"/>
          <w:szCs w:val="20"/>
          <w:lang w:val="en-GB" w:eastAsia="zh-CN"/>
        </w:rPr>
        <w:t>that</w:t>
      </w:r>
      <w:r w:rsidRPr="009B47B1">
        <w:rPr>
          <w:rFonts w:cstheme="minorHAnsi"/>
          <w:sz w:val="20"/>
          <w:szCs w:val="20"/>
          <w:lang w:val="en-GB"/>
        </w:rPr>
        <w:t xml:space="preserve"> </w:t>
      </w:r>
    </w:p>
    <w:p w:rsidR="00B30F83" w:rsidRPr="009B47B1" w:rsidRDefault="00CA300F" w:rsidP="009B47B1">
      <w:pPr>
        <w:pStyle w:val="Paragraphedeliste"/>
        <w:ind w:left="1068"/>
        <w:rPr>
          <w:rFonts w:cstheme="minorHAnsi"/>
          <w:sz w:val="20"/>
          <w:szCs w:val="20"/>
          <w:lang w:val="en-GB"/>
        </w:rPr>
      </w:pPr>
      <m:oMath>
        <m:sSub>
          <m:sSubPr>
            <m:ctrlPr>
              <w:rPr>
                <w:rFonts w:ascii="Cambria Math" w:hAnsi="Cambria Math" w:cstheme="minorHAnsi"/>
                <w:i/>
                <w:sz w:val="20"/>
                <w:szCs w:val="20"/>
                <w:lang w:val="en-GB"/>
              </w:rPr>
            </m:ctrlPr>
          </m:sSubPr>
          <m:e>
            <m:r>
              <w:rPr>
                <w:rFonts w:ascii="Cambria Math" w:hAnsi="Cambria Math" w:cstheme="minorHAnsi"/>
                <w:sz w:val="20"/>
                <w:szCs w:val="20"/>
                <w:lang w:val="en-GB"/>
              </w:rPr>
              <m:t>w</m:t>
            </m:r>
          </m:e>
          <m:sub>
            <m:r>
              <w:rPr>
                <w:rFonts w:ascii="Cambria Math" w:hAnsi="Cambria Math" w:cstheme="minorHAnsi"/>
                <w:sz w:val="20"/>
                <w:szCs w:val="20"/>
                <w:lang w:val="en-GB"/>
              </w:rPr>
              <m:t>ij</m:t>
            </m:r>
          </m:sub>
        </m:sSub>
        <m:d>
          <m:dPr>
            <m:ctrlPr>
              <w:rPr>
                <w:rFonts w:ascii="Cambria Math" w:hAnsi="Cambria Math" w:cstheme="minorHAnsi"/>
                <w:i/>
                <w:sz w:val="20"/>
                <w:szCs w:val="20"/>
                <w:lang w:val="en-GB"/>
              </w:rPr>
            </m:ctrlPr>
          </m:dPr>
          <m:e>
            <m:r>
              <w:rPr>
                <w:rFonts w:ascii="Cambria Math" w:hAnsi="Cambria Math" w:cstheme="minorHAnsi"/>
                <w:sz w:val="20"/>
                <w:szCs w:val="20"/>
                <w:lang w:val="en-GB"/>
              </w:rPr>
              <m:t>t+1</m:t>
            </m:r>
          </m:e>
        </m:d>
        <m:r>
          <w:rPr>
            <w:rFonts w:ascii="Cambria Math" w:hAnsi="Cambria Math" w:cstheme="minorHAnsi"/>
            <w:sz w:val="20"/>
            <w:szCs w:val="20"/>
            <w:lang w:val="en-GB"/>
          </w:rPr>
          <m:t>=</m:t>
        </m:r>
        <m:d>
          <m:dPr>
            <m:ctrlPr>
              <w:rPr>
                <w:rFonts w:ascii="Cambria Math" w:hAnsi="Cambria Math" w:cstheme="minorHAnsi"/>
                <w:i/>
                <w:sz w:val="20"/>
                <w:szCs w:val="20"/>
                <w:lang w:val="en-GB"/>
              </w:rPr>
            </m:ctrlPr>
          </m:dPr>
          <m:e>
            <m:r>
              <w:rPr>
                <w:rFonts w:ascii="Cambria Math" w:hAnsi="Cambria Math" w:cstheme="minorHAnsi"/>
                <w:sz w:val="20"/>
                <w:szCs w:val="20"/>
                <w:lang w:val="en-GB"/>
              </w:rPr>
              <m:t>1-ρ</m:t>
            </m:r>
          </m:e>
        </m:d>
        <m:r>
          <w:rPr>
            <w:rFonts w:ascii="Cambria Math" w:hAnsi="Cambria Math" w:cstheme="minorHAnsi"/>
            <w:sz w:val="20"/>
            <w:szCs w:val="20"/>
            <w:lang w:val="en-GB"/>
          </w:rPr>
          <m:t>.</m:t>
        </m:r>
        <m:sSub>
          <m:sSubPr>
            <m:ctrlPr>
              <w:rPr>
                <w:rFonts w:ascii="Cambria Math" w:hAnsi="Cambria Math" w:cstheme="minorHAnsi"/>
                <w:i/>
                <w:sz w:val="20"/>
                <w:szCs w:val="20"/>
                <w:lang w:val="en-GB"/>
              </w:rPr>
            </m:ctrlPr>
          </m:sSubPr>
          <m:e>
            <m:r>
              <w:rPr>
                <w:rFonts w:ascii="Cambria Math" w:hAnsi="Cambria Math" w:cstheme="minorHAnsi"/>
                <w:sz w:val="20"/>
                <w:szCs w:val="20"/>
                <w:lang w:val="en-GB"/>
              </w:rPr>
              <m:t>w</m:t>
            </m:r>
          </m:e>
          <m:sub>
            <m:r>
              <w:rPr>
                <w:rFonts w:ascii="Cambria Math" w:hAnsi="Cambria Math" w:cstheme="minorHAnsi"/>
                <w:sz w:val="20"/>
                <w:szCs w:val="20"/>
                <w:lang w:val="en-GB"/>
              </w:rPr>
              <m:t>ij</m:t>
            </m:r>
          </m:sub>
        </m:sSub>
        <m:d>
          <m:dPr>
            <m:ctrlPr>
              <w:rPr>
                <w:rFonts w:ascii="Cambria Math" w:hAnsi="Cambria Math" w:cstheme="minorHAnsi"/>
                <w:i/>
                <w:sz w:val="20"/>
                <w:szCs w:val="20"/>
                <w:lang w:val="en-GB"/>
              </w:rPr>
            </m:ctrlPr>
          </m:dPr>
          <m:e>
            <m:r>
              <w:rPr>
                <w:rFonts w:ascii="Cambria Math" w:hAnsi="Cambria Math" w:cstheme="minorHAnsi"/>
                <w:sz w:val="20"/>
                <w:szCs w:val="20"/>
                <w:lang w:val="en-GB"/>
              </w:rPr>
              <m:t>t</m:t>
            </m:r>
          </m:e>
        </m:d>
        <m:r>
          <w:rPr>
            <w:rFonts w:ascii="Cambria Math" w:hAnsi="Cambria Math" w:cstheme="minorHAnsi"/>
            <w:sz w:val="20"/>
            <w:szCs w:val="20"/>
            <w:lang w:val="en-GB"/>
          </w:rPr>
          <m:t>+</m:t>
        </m:r>
        <m:nary>
          <m:naryPr>
            <m:chr m:val="∑"/>
            <m:limLoc m:val="undOvr"/>
            <m:ctrlPr>
              <w:rPr>
                <w:rFonts w:ascii="Cambria Math" w:hAnsi="Cambria Math" w:cstheme="minorHAnsi"/>
                <w:i/>
                <w:sz w:val="20"/>
                <w:szCs w:val="20"/>
                <w:lang w:val="en-GB"/>
              </w:rPr>
            </m:ctrlPr>
          </m:naryPr>
          <m:sub>
            <m:r>
              <w:rPr>
                <w:rFonts w:ascii="Cambria Math" w:hAnsi="Cambria Math" w:cstheme="minorHAnsi"/>
                <w:sz w:val="20"/>
                <w:szCs w:val="20"/>
                <w:lang w:val="en-GB"/>
              </w:rPr>
              <m:t>k=1</m:t>
            </m:r>
          </m:sub>
          <m:sup>
            <m:r>
              <w:rPr>
                <w:rFonts w:ascii="Cambria Math" w:hAnsi="Cambria Math" w:cstheme="minorHAnsi"/>
                <w:sz w:val="20"/>
                <w:szCs w:val="20"/>
                <w:lang w:val="en-GB"/>
              </w:rPr>
              <m:t>m</m:t>
            </m:r>
          </m:sup>
          <m:e>
            <m:r>
              <w:rPr>
                <w:rFonts w:ascii="Cambria Math" w:hAnsi="Cambria Math" w:cstheme="minorHAnsi"/>
                <w:sz w:val="20"/>
                <w:szCs w:val="20"/>
                <w:lang w:val="en-GB"/>
              </w:rPr>
              <m:t>∆</m:t>
            </m:r>
            <m:sSubSup>
              <m:sSubSupPr>
                <m:ctrlPr>
                  <w:rPr>
                    <w:rFonts w:ascii="Cambria Math" w:hAnsi="Cambria Math" w:cstheme="minorHAnsi"/>
                    <w:i/>
                    <w:sz w:val="20"/>
                    <w:szCs w:val="20"/>
                    <w:lang w:val="en-GB"/>
                  </w:rPr>
                </m:ctrlPr>
              </m:sSubSupPr>
              <m:e>
                <m:r>
                  <w:rPr>
                    <w:rFonts w:ascii="Cambria Math" w:hAnsi="Cambria Math" w:cstheme="minorHAnsi"/>
                    <w:sz w:val="20"/>
                    <w:szCs w:val="20"/>
                    <w:lang w:val="en-GB"/>
                  </w:rPr>
                  <m:t>w</m:t>
                </m:r>
              </m:e>
              <m:sub>
                <m:r>
                  <w:rPr>
                    <w:rFonts w:ascii="Cambria Math" w:hAnsi="Cambria Math" w:cstheme="minorHAnsi"/>
                    <w:sz w:val="20"/>
                    <w:szCs w:val="20"/>
                    <w:lang w:val="en-GB"/>
                  </w:rPr>
                  <m:t>ij</m:t>
                </m:r>
              </m:sub>
              <m:sup>
                <m:r>
                  <w:rPr>
                    <w:rFonts w:ascii="Cambria Math" w:hAnsi="Cambria Math" w:cstheme="minorHAnsi"/>
                    <w:sz w:val="20"/>
                    <w:szCs w:val="20"/>
                    <w:lang w:val="en-GB"/>
                  </w:rPr>
                  <m:t>k</m:t>
                </m:r>
              </m:sup>
            </m:sSubSup>
            <m:r>
              <w:rPr>
                <w:rFonts w:ascii="Cambria Math" w:hAnsi="Cambria Math" w:cstheme="minorHAnsi"/>
                <w:sz w:val="20"/>
                <w:szCs w:val="20"/>
                <w:lang w:val="en-GB"/>
              </w:rPr>
              <m:t>(t)</m:t>
            </m:r>
          </m:e>
        </m:nary>
      </m:oMath>
      <w:r w:rsidR="00B30F83" w:rsidRPr="009B47B1">
        <w:rPr>
          <w:rFonts w:cstheme="minorHAnsi"/>
          <w:sz w:val="20"/>
          <w:szCs w:val="20"/>
          <w:lang w:val="en-GB"/>
        </w:rPr>
        <w:t xml:space="preserve"> is the right one. (The equation in Wikipedia page ACO</w:t>
      </w:r>
      <w:r w:rsidR="009B47B1">
        <w:rPr>
          <w:rFonts w:cstheme="minorHAnsi"/>
          <w:sz w:val="20"/>
          <w:szCs w:val="20"/>
          <w:lang w:val="en-GB"/>
        </w:rPr>
        <w:t>, view references</w:t>
      </w:r>
      <w:r w:rsidR="00B30F83" w:rsidRPr="009B47B1">
        <w:rPr>
          <w:rFonts w:cstheme="minorHAnsi"/>
          <w:sz w:val="20"/>
          <w:szCs w:val="20"/>
          <w:lang w:val="en-GB"/>
        </w:rPr>
        <w:t>)</w:t>
      </w:r>
    </w:p>
    <w:p w:rsidR="00B30F83" w:rsidRPr="009B47B1" w:rsidRDefault="00B30F83" w:rsidP="00C004FD">
      <w:pPr>
        <w:pStyle w:val="Paragraphedeliste"/>
        <w:numPr>
          <w:ilvl w:val="0"/>
          <w:numId w:val="4"/>
        </w:numPr>
        <w:rPr>
          <w:rFonts w:cstheme="minorHAnsi"/>
          <w:sz w:val="20"/>
          <w:szCs w:val="20"/>
          <w:lang w:val="en-GB"/>
        </w:rPr>
      </w:pPr>
      <w:r w:rsidRPr="009B47B1">
        <w:rPr>
          <w:rFonts w:cstheme="minorHAnsi"/>
          <w:sz w:val="20"/>
          <w:szCs w:val="20"/>
          <w:lang w:val="en-GB"/>
        </w:rPr>
        <w:t>Some typ</w:t>
      </w:r>
      <w:r w:rsidRPr="009B47B1">
        <w:rPr>
          <w:rFonts w:cstheme="minorHAnsi"/>
          <w:sz w:val="20"/>
          <w:szCs w:val="20"/>
          <w:lang w:val="en-GB" w:eastAsia="zh-CN"/>
        </w:rPr>
        <w:t>e</w:t>
      </w:r>
      <w:r w:rsidRPr="009B47B1">
        <w:rPr>
          <w:rFonts w:cstheme="minorHAnsi"/>
          <w:sz w:val="20"/>
          <w:szCs w:val="20"/>
          <w:lang w:val="en-GB"/>
        </w:rPr>
        <w:t>s in the text complicate the understanding of the results</w:t>
      </w:r>
    </w:p>
    <w:p w:rsidR="00B30F83" w:rsidRPr="009B47B1" w:rsidRDefault="00B30F83" w:rsidP="00C004FD">
      <w:pPr>
        <w:pStyle w:val="Paragraphedeliste"/>
        <w:numPr>
          <w:ilvl w:val="0"/>
          <w:numId w:val="4"/>
        </w:numPr>
        <w:rPr>
          <w:rFonts w:cstheme="minorHAnsi"/>
          <w:sz w:val="20"/>
          <w:szCs w:val="20"/>
          <w:lang w:val="en-GB"/>
        </w:rPr>
      </w:pPr>
      <w:r w:rsidRPr="009B47B1">
        <w:rPr>
          <w:rFonts w:cstheme="minorHAnsi"/>
          <w:sz w:val="20"/>
          <w:szCs w:val="20"/>
          <w:lang w:val="en-GB"/>
        </w:rPr>
        <w:t>The example of t</w:t>
      </w:r>
      <w:bookmarkStart w:id="42" w:name="_GoBack"/>
      <w:bookmarkEnd w:id="42"/>
      <w:r w:rsidRPr="009B47B1">
        <w:rPr>
          <w:rFonts w:cstheme="minorHAnsi"/>
          <w:sz w:val="20"/>
          <w:szCs w:val="20"/>
          <w:lang w:val="en-GB"/>
        </w:rPr>
        <w:t xml:space="preserve">he pathway is </w:t>
      </w:r>
      <w:r w:rsidR="009B47B1" w:rsidRPr="009B47B1">
        <w:rPr>
          <w:rFonts w:cstheme="minorHAnsi"/>
          <w:sz w:val="20"/>
          <w:szCs w:val="20"/>
          <w:lang w:val="en-GB" w:eastAsia="zh-CN"/>
        </w:rPr>
        <w:t>unrealistic</w:t>
      </w:r>
      <w:r w:rsidRPr="009B47B1">
        <w:rPr>
          <w:rFonts w:cstheme="minorHAnsi"/>
          <w:sz w:val="20"/>
          <w:szCs w:val="20"/>
          <w:lang w:val="en-GB"/>
        </w:rPr>
        <w:t>, wh</w:t>
      </w:r>
      <w:r w:rsidRPr="009B47B1">
        <w:rPr>
          <w:rFonts w:cstheme="minorHAnsi"/>
          <w:sz w:val="20"/>
          <w:szCs w:val="20"/>
          <w:lang w:val="en-GB" w:eastAsia="zh-CN"/>
        </w:rPr>
        <w:t>ich</w:t>
      </w:r>
      <w:r w:rsidRPr="009B47B1">
        <w:rPr>
          <w:rFonts w:cstheme="minorHAnsi"/>
          <w:sz w:val="20"/>
          <w:szCs w:val="20"/>
          <w:lang w:val="en-GB"/>
        </w:rPr>
        <w:t xml:space="preserve"> doesn’t work in all actual circumstance</w:t>
      </w:r>
      <w:r w:rsidRPr="009B47B1">
        <w:rPr>
          <w:rFonts w:cstheme="minorHAnsi"/>
          <w:sz w:val="20"/>
          <w:szCs w:val="20"/>
          <w:lang w:val="en-GB" w:eastAsia="zh-CN"/>
        </w:rPr>
        <w:t>s</w:t>
      </w:r>
      <w:r w:rsidRPr="009B47B1">
        <w:rPr>
          <w:rFonts w:cstheme="minorHAnsi"/>
          <w:sz w:val="20"/>
          <w:szCs w:val="20"/>
          <w:lang w:val="en-GB"/>
        </w:rPr>
        <w:t>.</w:t>
      </w:r>
    </w:p>
    <w:p w:rsidR="006F7741" w:rsidRPr="009B47B1" w:rsidRDefault="00687CE2" w:rsidP="00C004FD">
      <w:pPr>
        <w:pStyle w:val="Paragraphedeliste"/>
        <w:ind w:left="1440"/>
        <w:jc w:val="both"/>
        <w:rPr>
          <w:ins w:id="43" w:author="Yves William OBAME EDOU" w:date="2018-03-28T01:43:00Z"/>
          <w:rFonts w:cstheme="minorHAnsi"/>
          <w:sz w:val="20"/>
          <w:lang w:val="en-GB"/>
          <w:rPrChange w:id="44" w:author="Yves William OBAME EDOU" w:date="2018-03-28T10:56:00Z">
            <w:rPr>
              <w:ins w:id="45" w:author="Yves William OBAME EDOU" w:date="2018-03-28T01:43:00Z"/>
            </w:rPr>
          </w:rPrChange>
        </w:rPr>
      </w:pPr>
      <w:ins w:id="46" w:author="Yves William OBAME EDOU" w:date="2018-03-28T10:04:00Z">
        <w:r w:rsidRPr="009B47B1">
          <w:rPr>
            <w:rFonts w:cstheme="minorHAnsi"/>
            <w:sz w:val="20"/>
            <w:lang w:val="en-GB"/>
            <w:rPrChange w:id="47" w:author="Yves William OBAME EDOU" w:date="2018-03-28T10:56:00Z">
              <w:rPr/>
            </w:rPrChange>
          </w:rPr>
          <w:t xml:space="preserve"> </w:t>
        </w:r>
      </w:ins>
      <w:del w:id="48" w:author="Yves William OBAME EDOU" w:date="2018-03-28T10:02:00Z">
        <w:r w:rsidR="00506206" w:rsidRPr="009B47B1" w:rsidDel="00687CE2">
          <w:rPr>
            <w:rFonts w:cstheme="minorHAnsi"/>
            <w:sz w:val="20"/>
            <w:lang w:val="en-GB"/>
            <w:rPrChange w:id="49" w:author="Yves William OBAME EDOU" w:date="2018-03-28T10:56:00Z">
              <w:rPr/>
            </w:rPrChange>
          </w:rPr>
          <w:delText>L’itinéraire obtenu grâce à l’algorithme accorde plus d’importance au coût qu’à la durée du trajet. De ce fait, le véhicule préférera souvent aller vers les nœuds les moins couteux même si cela implique de s’éloigner de sa destination finale.</w:delText>
        </w:r>
      </w:del>
    </w:p>
    <w:p w:rsidR="006F7741" w:rsidRPr="009B47B1" w:rsidRDefault="006F7741">
      <w:pPr>
        <w:pStyle w:val="Titre1"/>
        <w:jc w:val="both"/>
        <w:rPr>
          <w:ins w:id="50" w:author="Yves William OBAME EDOU" w:date="2018-03-28T01:44:00Z"/>
          <w:rFonts w:asciiTheme="minorHAnsi" w:hAnsiTheme="minorHAnsi" w:cstheme="minorHAnsi"/>
          <w:sz w:val="24"/>
          <w:lang w:val="en-GB"/>
          <w:rPrChange w:id="51" w:author="Yves William OBAME EDOU" w:date="2018-03-28T10:56:00Z">
            <w:rPr>
              <w:ins w:id="52" w:author="Yves William OBAME EDOU" w:date="2018-03-28T01:44:00Z"/>
              <w:rFonts w:asciiTheme="majorHAnsi" w:eastAsiaTheme="majorEastAsia" w:hAnsiTheme="majorHAnsi" w:cstheme="majorBidi"/>
              <w:color w:val="2F5496" w:themeColor="accent1" w:themeShade="BF"/>
              <w:sz w:val="32"/>
              <w:szCs w:val="32"/>
            </w:rPr>
          </w:rPrChange>
        </w:rPr>
        <w:pPrChange w:id="53" w:author="Yves William OBAME EDOU" w:date="2018-03-28T10:22:00Z">
          <w:pPr>
            <w:keepNext/>
            <w:keepLines/>
            <w:spacing w:before="240" w:after="0"/>
            <w:outlineLvl w:val="0"/>
          </w:pPr>
        </w:pPrChange>
      </w:pPr>
      <w:ins w:id="54" w:author="Yves William OBAME EDOU" w:date="2018-03-28T01:43:00Z">
        <w:r w:rsidRPr="009B47B1">
          <w:rPr>
            <w:rFonts w:asciiTheme="minorHAnsi" w:hAnsiTheme="minorHAnsi" w:cstheme="minorHAnsi"/>
            <w:sz w:val="24"/>
            <w:lang w:val="en-GB"/>
            <w:rPrChange w:id="55" w:author="Yves William OBAME EDOU" w:date="2018-03-28T10:56:00Z">
              <w:rPr/>
            </w:rPrChange>
          </w:rPr>
          <w:t>Conclusion</w:t>
        </w:r>
      </w:ins>
    </w:p>
    <w:p w:rsidR="00870252" w:rsidRPr="009B47B1" w:rsidRDefault="006F7741">
      <w:pPr>
        <w:pStyle w:val="Sansinterligne"/>
        <w:jc w:val="both"/>
        <w:rPr>
          <w:ins w:id="56" w:author="Yves William OBAME EDOU" w:date="2018-03-28T11:15:00Z"/>
          <w:rFonts w:cstheme="minorHAnsi"/>
          <w:sz w:val="20"/>
          <w:lang w:val="en-GB"/>
        </w:rPr>
      </w:pPr>
      <w:ins w:id="57" w:author="Yves William OBAME EDOU" w:date="2018-03-28T01:44:00Z">
        <w:r w:rsidRPr="009B47B1">
          <w:rPr>
            <w:rFonts w:cstheme="minorHAnsi"/>
            <w:sz w:val="20"/>
            <w:lang w:val="en-GB"/>
            <w:rPrChange w:id="58" w:author="Yves William OBAME EDOU" w:date="2018-03-28T10:56:00Z">
              <w:rPr/>
            </w:rPrChange>
          </w:rPr>
          <w:tab/>
        </w:r>
      </w:ins>
    </w:p>
    <w:p w:rsidR="00B30F83" w:rsidRPr="009B47B1" w:rsidRDefault="00B30F83" w:rsidP="00C004FD">
      <w:pPr>
        <w:ind w:firstLine="420"/>
        <w:jc w:val="both"/>
        <w:rPr>
          <w:rFonts w:cstheme="minorHAnsi"/>
          <w:sz w:val="20"/>
          <w:szCs w:val="20"/>
          <w:lang w:val="en-GB"/>
        </w:rPr>
      </w:pPr>
      <w:r w:rsidRPr="009B47B1">
        <w:rPr>
          <w:rFonts w:cstheme="minorHAnsi"/>
          <w:sz w:val="20"/>
          <w:szCs w:val="20"/>
          <w:lang w:val="en-GB"/>
        </w:rPr>
        <w:t xml:space="preserve">The algorithm of ACO is one of the methods which can </w:t>
      </w:r>
      <w:bookmarkStart w:id="59" w:name="OLE_LINK2"/>
      <w:r w:rsidRPr="009B47B1">
        <w:rPr>
          <w:rFonts w:cstheme="minorHAnsi"/>
          <w:sz w:val="20"/>
          <w:szCs w:val="20"/>
          <w:lang w:val="en-GB"/>
        </w:rPr>
        <w:t xml:space="preserve">solve </w:t>
      </w:r>
      <w:bookmarkEnd w:id="59"/>
      <w:r w:rsidRPr="009B47B1">
        <w:rPr>
          <w:rFonts w:cstheme="minorHAnsi"/>
          <w:sz w:val="20"/>
          <w:szCs w:val="20"/>
          <w:lang w:val="en-GB"/>
        </w:rPr>
        <w:t xml:space="preserve">the problem of </w:t>
      </w:r>
      <w:r w:rsidRPr="009B47B1">
        <w:rPr>
          <w:rFonts w:cstheme="minorHAnsi"/>
          <w:sz w:val="20"/>
          <w:szCs w:val="20"/>
          <w:lang w:val="en-GB" w:eastAsia="zh-CN"/>
        </w:rPr>
        <w:t>route</w:t>
      </w:r>
      <w:r w:rsidRPr="009B47B1">
        <w:rPr>
          <w:rFonts w:cstheme="minorHAnsi"/>
          <w:sz w:val="20"/>
          <w:szCs w:val="20"/>
          <w:lang w:val="en-GB"/>
        </w:rPr>
        <w:t xml:space="preserve"> optimization</w:t>
      </w:r>
      <w:r w:rsidRPr="009B47B1">
        <w:rPr>
          <w:rFonts w:cstheme="minorHAnsi"/>
          <w:sz w:val="20"/>
          <w:szCs w:val="20"/>
          <w:lang w:val="en-GB" w:eastAsia="zh-CN"/>
        </w:rPr>
        <w:t xml:space="preserve"> of electric vehicles</w:t>
      </w:r>
      <w:r w:rsidRPr="009B47B1">
        <w:rPr>
          <w:rFonts w:cstheme="minorHAnsi"/>
          <w:sz w:val="20"/>
          <w:szCs w:val="20"/>
          <w:lang w:val="en-GB"/>
        </w:rPr>
        <w:t xml:space="preserve">. By using the ACO, the users will </w:t>
      </w:r>
      <w:r w:rsidRPr="009B47B1">
        <w:rPr>
          <w:rFonts w:cstheme="minorHAnsi"/>
          <w:sz w:val="20"/>
          <w:szCs w:val="20"/>
          <w:lang w:val="en-GB" w:eastAsia="zh-CN"/>
        </w:rPr>
        <w:t xml:space="preserve">gain </w:t>
      </w:r>
      <w:r w:rsidRPr="009B47B1">
        <w:rPr>
          <w:rFonts w:cstheme="minorHAnsi"/>
          <w:sz w:val="20"/>
          <w:szCs w:val="20"/>
          <w:lang w:val="en-GB"/>
        </w:rPr>
        <w:t>the competence to find the most efficient path</w:t>
      </w:r>
      <w:r w:rsidRPr="009B47B1">
        <w:rPr>
          <w:rFonts w:cstheme="minorHAnsi"/>
          <w:sz w:val="20"/>
          <w:szCs w:val="20"/>
          <w:lang w:val="en-GB" w:eastAsia="zh-CN"/>
        </w:rPr>
        <w:t xml:space="preserve"> </w:t>
      </w:r>
      <w:r w:rsidRPr="009B47B1">
        <w:rPr>
          <w:rFonts w:cstheme="minorHAnsi"/>
          <w:sz w:val="20"/>
          <w:szCs w:val="20"/>
          <w:lang w:val="en-GB"/>
        </w:rPr>
        <w:t xml:space="preserve">between two stations. </w:t>
      </w:r>
      <w:r w:rsidRPr="009B47B1">
        <w:rPr>
          <w:rFonts w:cstheme="minorHAnsi"/>
          <w:sz w:val="20"/>
          <w:szCs w:val="20"/>
          <w:lang w:val="en-GB" w:eastAsia="zh-CN"/>
        </w:rPr>
        <w:t>We cannot deny that d</w:t>
      </w:r>
      <w:r w:rsidRPr="009B47B1">
        <w:rPr>
          <w:rFonts w:cstheme="minorHAnsi"/>
          <w:sz w:val="20"/>
          <w:szCs w:val="20"/>
          <w:lang w:val="en-GB"/>
        </w:rPr>
        <w:t>eveloper-friendl</w:t>
      </w:r>
      <w:r w:rsidRPr="009B47B1">
        <w:rPr>
          <w:rFonts w:cstheme="minorHAnsi"/>
          <w:sz w:val="20"/>
          <w:szCs w:val="20"/>
          <w:lang w:val="en-GB" w:eastAsia="zh-CN"/>
        </w:rPr>
        <w:t>iness</w:t>
      </w:r>
      <w:r w:rsidRPr="009B47B1">
        <w:rPr>
          <w:rFonts w:cstheme="minorHAnsi"/>
          <w:sz w:val="20"/>
          <w:szCs w:val="20"/>
          <w:lang w:val="en-GB"/>
        </w:rPr>
        <w:t xml:space="preserve"> and simplicity of implement</w:t>
      </w:r>
      <w:r w:rsidRPr="009B47B1">
        <w:rPr>
          <w:rFonts w:cstheme="minorHAnsi"/>
          <w:sz w:val="20"/>
          <w:szCs w:val="20"/>
          <w:lang w:val="en-GB" w:eastAsia="zh-CN"/>
        </w:rPr>
        <w:t>ation</w:t>
      </w:r>
      <w:r w:rsidRPr="009B47B1">
        <w:rPr>
          <w:rFonts w:cstheme="minorHAnsi"/>
          <w:sz w:val="20"/>
          <w:szCs w:val="20"/>
          <w:lang w:val="en-GB"/>
        </w:rPr>
        <w:t xml:space="preserve"> are advantages of this method. Nonetheless, </w:t>
      </w:r>
      <w:r w:rsidRPr="009B47B1">
        <w:rPr>
          <w:rFonts w:cstheme="minorHAnsi"/>
          <w:sz w:val="20"/>
          <w:szCs w:val="20"/>
          <w:lang w:val="en-GB" w:eastAsia="zh-CN"/>
        </w:rPr>
        <w:t>there still exists some disadvantages that we cannot ignore, such as t</w:t>
      </w:r>
      <w:r w:rsidRPr="009B47B1">
        <w:rPr>
          <w:rFonts w:cstheme="minorHAnsi"/>
          <w:sz w:val="20"/>
          <w:szCs w:val="20"/>
          <w:lang w:val="en-GB"/>
        </w:rPr>
        <w:t xml:space="preserve">he lack of dynamism, the limited amount of calculation and the </w:t>
      </w:r>
      <w:r w:rsidRPr="009B47B1">
        <w:rPr>
          <w:rFonts w:cstheme="minorHAnsi"/>
          <w:sz w:val="20"/>
          <w:szCs w:val="20"/>
          <w:lang w:val="en-GB" w:eastAsia="zh-CN"/>
        </w:rPr>
        <w:t xml:space="preserve">issue of </w:t>
      </w:r>
      <w:r w:rsidRPr="009B47B1">
        <w:rPr>
          <w:rFonts w:cstheme="minorHAnsi"/>
          <w:sz w:val="20"/>
          <w:szCs w:val="20"/>
          <w:lang w:val="en-GB"/>
        </w:rPr>
        <w:t xml:space="preserve">efficiency, which make this solution become </w:t>
      </w:r>
      <w:r w:rsidRPr="009B47B1">
        <w:rPr>
          <w:rFonts w:cstheme="minorHAnsi"/>
          <w:sz w:val="20"/>
          <w:szCs w:val="20"/>
          <w:lang w:val="en-GB" w:eastAsia="zh-CN"/>
        </w:rPr>
        <w:t>unsuitable</w:t>
      </w:r>
      <w:r w:rsidRPr="009B47B1">
        <w:rPr>
          <w:rFonts w:cstheme="minorHAnsi"/>
          <w:sz w:val="20"/>
          <w:szCs w:val="20"/>
          <w:lang w:val="en-GB"/>
        </w:rPr>
        <w:t xml:space="preserve"> for our project.</w:t>
      </w:r>
    </w:p>
    <w:p w:rsidR="00B30F83" w:rsidRPr="009B47B1" w:rsidRDefault="00B30F83" w:rsidP="00A407E5">
      <w:pPr>
        <w:pStyle w:val="Sansinterligne"/>
        <w:ind w:firstLine="708"/>
        <w:jc w:val="both"/>
        <w:rPr>
          <w:rFonts w:cstheme="minorHAnsi"/>
          <w:sz w:val="20"/>
          <w:szCs w:val="20"/>
          <w:lang w:val="en-GB"/>
        </w:rPr>
      </w:pPr>
    </w:p>
    <w:p w:rsidR="00B30F83" w:rsidRPr="009B47B1" w:rsidRDefault="00B30F83" w:rsidP="00A407E5">
      <w:pPr>
        <w:pStyle w:val="Sansinterligne"/>
        <w:ind w:firstLine="708"/>
        <w:jc w:val="both"/>
        <w:rPr>
          <w:rFonts w:cstheme="minorHAnsi"/>
          <w:sz w:val="20"/>
          <w:szCs w:val="20"/>
          <w:lang w:val="en-GB"/>
        </w:rPr>
      </w:pPr>
    </w:p>
    <w:p w:rsidR="00A407E5" w:rsidRPr="009B47B1" w:rsidRDefault="009B47B1" w:rsidP="00A407E5">
      <w:pPr>
        <w:pStyle w:val="Sansinterligne"/>
        <w:ind w:firstLine="708"/>
        <w:jc w:val="both"/>
        <w:rPr>
          <w:rFonts w:cstheme="minorHAnsi"/>
          <w:sz w:val="20"/>
          <w:szCs w:val="20"/>
          <w:lang w:val="en-GB"/>
        </w:rPr>
      </w:pPr>
      <w:r>
        <w:rPr>
          <w:rFonts w:cstheme="minorHAnsi"/>
          <w:sz w:val="20"/>
          <w:szCs w:val="20"/>
          <w:lang w:val="en-GB"/>
        </w:rPr>
        <w:lastRenderedPageBreak/>
        <w:t>References</w:t>
      </w:r>
      <w:r w:rsidRPr="009B47B1">
        <w:rPr>
          <w:rFonts w:cstheme="minorHAnsi"/>
          <w:sz w:val="20"/>
          <w:szCs w:val="20"/>
          <w:lang w:val="en-GB"/>
        </w:rPr>
        <w:t>:</w:t>
      </w:r>
    </w:p>
    <w:p w:rsidR="00A407E5" w:rsidRPr="009B47B1" w:rsidRDefault="00A407E5" w:rsidP="00A407E5">
      <w:pPr>
        <w:pStyle w:val="Sansinterligne"/>
        <w:ind w:firstLine="708"/>
        <w:jc w:val="both"/>
        <w:rPr>
          <w:rFonts w:cstheme="minorHAnsi"/>
          <w:sz w:val="20"/>
          <w:szCs w:val="20"/>
          <w:lang w:val="en-GB"/>
        </w:rPr>
      </w:pPr>
    </w:p>
    <w:p w:rsidR="00A407E5" w:rsidRPr="009B47B1" w:rsidRDefault="00A407E5" w:rsidP="00A407E5">
      <w:pPr>
        <w:pStyle w:val="Sansinterligne"/>
        <w:ind w:firstLine="708"/>
        <w:jc w:val="both"/>
        <w:rPr>
          <w:rFonts w:cstheme="minorHAnsi"/>
          <w:sz w:val="20"/>
          <w:szCs w:val="20"/>
          <w:lang w:val="en-GB"/>
          <w:rPrChange w:id="60" w:author="Yves William OBAME EDOU" w:date="2018-03-28T10:56:00Z">
            <w:rPr/>
          </w:rPrChange>
        </w:rPr>
      </w:pPr>
      <w:r w:rsidRPr="009B47B1">
        <w:rPr>
          <w:rFonts w:cstheme="minorHAnsi"/>
          <w:sz w:val="20"/>
          <w:szCs w:val="20"/>
          <w:lang w:val="en-GB"/>
        </w:rPr>
        <w:t>https://fr.wikipedia.org/wiki/Algorithme_de_colonies_de_fourmis</w:t>
      </w:r>
    </w:p>
    <w:sectPr w:rsidR="00A407E5" w:rsidRPr="009B47B1" w:rsidSect="00481146">
      <w:headerReference w:type="default" r:id="rId9"/>
      <w:footerReference w:type="default" r:id="rId10"/>
      <w:pgSz w:w="11906" w:h="16838"/>
      <w:pgMar w:top="1417" w:right="1417" w:bottom="1417" w:left="1417" w:header="0" w:footer="0" w:gutter="0"/>
      <w:pgNumType w:start="0"/>
      <w:cols w:space="720"/>
      <w:formProt w:val="0"/>
      <w:titlePg/>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A300F" w:rsidRDefault="00CA300F" w:rsidP="000D7238">
      <w:pPr>
        <w:spacing w:after="0" w:line="240" w:lineRule="auto"/>
      </w:pPr>
      <w:r>
        <w:separator/>
      </w:r>
    </w:p>
  </w:endnote>
  <w:endnote w:type="continuationSeparator" w:id="0">
    <w:p w:rsidR="00CA300F" w:rsidRDefault="00CA300F" w:rsidP="000D72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ustomXmlInsRangeStart w:id="74" w:author="Yves William OBAME EDOU" w:date="2018-03-28T10:58:00Z"/>
  <w:sdt>
    <w:sdtPr>
      <w:id w:val="2131895041"/>
      <w:docPartObj>
        <w:docPartGallery w:val="Page Numbers (Bottom of Page)"/>
        <w:docPartUnique/>
      </w:docPartObj>
    </w:sdtPr>
    <w:sdtEndPr/>
    <w:sdtContent>
      <w:customXmlInsRangeEnd w:id="74"/>
      <w:p w:rsidR="00AE2655" w:rsidRDefault="00AE2655">
        <w:pPr>
          <w:pStyle w:val="Pieddepage"/>
          <w:jc w:val="right"/>
          <w:rPr>
            <w:ins w:id="75" w:author="Yves William OBAME EDOU" w:date="2018-03-28T10:58:00Z"/>
          </w:rPr>
        </w:pPr>
        <w:ins w:id="76" w:author="Yves William OBAME EDOU" w:date="2018-03-28T10:58:00Z">
          <w:r>
            <w:fldChar w:fldCharType="begin"/>
          </w:r>
          <w:r>
            <w:instrText>PAGE   \* MERGEFORMAT</w:instrText>
          </w:r>
          <w:r>
            <w:fldChar w:fldCharType="separate"/>
          </w:r>
        </w:ins>
        <w:r w:rsidR="009B47B1">
          <w:rPr>
            <w:noProof/>
          </w:rPr>
          <w:t>1</w:t>
        </w:r>
        <w:ins w:id="77" w:author="Yves William OBAME EDOU" w:date="2018-03-28T10:58:00Z">
          <w:r>
            <w:fldChar w:fldCharType="end"/>
          </w:r>
        </w:ins>
      </w:p>
      <w:customXmlInsRangeStart w:id="78" w:author="Yves William OBAME EDOU" w:date="2018-03-28T10:58:00Z"/>
    </w:sdtContent>
  </w:sdt>
  <w:customXmlInsRangeEnd w:id="78"/>
  <w:p w:rsidR="00AE2655" w:rsidRDefault="00AE265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A300F" w:rsidRDefault="00CA300F" w:rsidP="000D7238">
      <w:pPr>
        <w:spacing w:after="0" w:line="240" w:lineRule="auto"/>
      </w:pPr>
      <w:r>
        <w:separator/>
      </w:r>
    </w:p>
  </w:footnote>
  <w:footnote w:type="continuationSeparator" w:id="0">
    <w:p w:rsidR="00CA300F" w:rsidRDefault="00CA300F" w:rsidP="000D72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2655" w:rsidRDefault="00AE2655">
    <w:pPr>
      <w:pStyle w:val="En-tte"/>
      <w:jc w:val="center"/>
      <w:rPr>
        <w:ins w:id="61" w:author="Yves William OBAME EDOU" w:date="2018-03-28T11:07:00Z"/>
        <w:color w:val="4472C4" w:themeColor="accent1"/>
        <w:sz w:val="18"/>
        <w:szCs w:val="20"/>
      </w:rPr>
    </w:pPr>
  </w:p>
  <w:p w:rsidR="00AE2655" w:rsidRDefault="00AE2655">
    <w:pPr>
      <w:pStyle w:val="En-tte"/>
      <w:jc w:val="center"/>
      <w:rPr>
        <w:ins w:id="62" w:author="Yves William OBAME EDOU" w:date="2018-03-28T11:07:00Z"/>
        <w:color w:val="4472C4" w:themeColor="accent1"/>
        <w:sz w:val="18"/>
        <w:szCs w:val="20"/>
      </w:rPr>
    </w:pPr>
  </w:p>
  <w:customXmlInsRangeStart w:id="63" w:author="Yves William OBAME EDOU" w:date="2018-03-28T11:04:00Z"/>
  <w:sdt>
    <w:sdtPr>
      <w:rPr>
        <w:color w:val="4472C4" w:themeColor="accent1"/>
        <w:sz w:val="18"/>
        <w:szCs w:val="20"/>
        <w:lang w:val="en-GB"/>
      </w:rPr>
      <w:alias w:val="Auteur"/>
      <w:tag w:val=""/>
      <w:id w:val="-952397527"/>
      <w:placeholder>
        <w:docPart w:val="CCBA5A8CEAE545619A3C2F6CF80F9432"/>
      </w:placeholder>
      <w:dataBinding w:prefixMappings="xmlns:ns0='http://purl.org/dc/elements/1.1/' xmlns:ns1='http://schemas.openxmlformats.org/package/2006/metadata/core-properties' " w:xpath="/ns1:coreProperties[1]/ns0:creator[1]" w:storeItemID="{6C3C8BC8-F283-45AE-878A-BAB7291924A1}"/>
      <w:text/>
    </w:sdtPr>
    <w:sdtEndPr/>
    <w:sdtContent>
      <w:customXmlInsRangeEnd w:id="63"/>
      <w:p w:rsidR="00AE2655" w:rsidRPr="009B47B1" w:rsidRDefault="009B47B1">
        <w:pPr>
          <w:pStyle w:val="En-tte"/>
          <w:jc w:val="center"/>
          <w:rPr>
            <w:ins w:id="64" w:author="Yves William OBAME EDOU" w:date="2018-03-28T11:04:00Z"/>
            <w:color w:val="4472C4" w:themeColor="accent1"/>
            <w:sz w:val="18"/>
            <w:lang w:val="en-GB"/>
            <w:rPrChange w:id="65" w:author="Yves William OBAME EDOU" w:date="2018-03-28T11:07:00Z">
              <w:rPr>
                <w:ins w:id="66" w:author="Yves William OBAME EDOU" w:date="2018-03-28T11:04:00Z"/>
                <w:color w:val="4472C4" w:themeColor="accent1"/>
                <w:sz w:val="20"/>
              </w:rPr>
            </w:rPrChange>
          </w:rPr>
        </w:pPr>
        <w:r>
          <w:rPr>
            <w:color w:val="4472C4" w:themeColor="accent1"/>
            <w:sz w:val="18"/>
            <w:szCs w:val="20"/>
            <w:lang w:val="en-GB"/>
          </w:rPr>
          <w:t>Project efficient itinerary – Team 1</w:t>
        </w:r>
      </w:p>
      <w:customXmlInsRangeStart w:id="67" w:author="Yves William OBAME EDOU" w:date="2018-03-28T11:04:00Z"/>
    </w:sdtContent>
  </w:sdt>
  <w:customXmlInsRangeEnd w:id="67"/>
  <w:p w:rsidR="00AE2655" w:rsidRPr="009B47B1" w:rsidRDefault="00AE2655">
    <w:pPr>
      <w:pStyle w:val="En-tte"/>
      <w:jc w:val="center"/>
      <w:rPr>
        <w:ins w:id="68" w:author="Yves William OBAME EDOU" w:date="2018-03-28T11:04:00Z"/>
        <w:caps/>
        <w:color w:val="4472C4" w:themeColor="accent1"/>
        <w:lang w:val="en-GB"/>
      </w:rPr>
    </w:pPr>
    <w:ins w:id="69" w:author="Yves William OBAME EDOU" w:date="2018-03-28T11:04:00Z">
      <w:r w:rsidRPr="009B47B1">
        <w:rPr>
          <w:caps/>
          <w:color w:val="4472C4" w:themeColor="accent1"/>
          <w:lang w:val="en-GB"/>
        </w:rPr>
        <w:t xml:space="preserve"> </w:t>
      </w:r>
    </w:ins>
    <w:customXmlInsRangeStart w:id="70" w:author="Yves William OBAME EDOU" w:date="2018-03-28T11:04:00Z"/>
    <w:sdt>
      <w:sdtPr>
        <w:rPr>
          <w:caps/>
          <w:color w:val="4472C4" w:themeColor="accent1"/>
          <w:sz w:val="18"/>
          <w:szCs w:val="18"/>
          <w:lang w:val="en-GB"/>
        </w:rPr>
        <w:alias w:val="Titre"/>
        <w:tag w:val=""/>
        <w:id w:val="-1954942076"/>
        <w:placeholder>
          <w:docPart w:val="72B3452B5FF340A28CB4869F850FF1DC"/>
        </w:placeholder>
        <w:dataBinding w:prefixMappings="xmlns:ns0='http://purl.org/dc/elements/1.1/' xmlns:ns1='http://schemas.openxmlformats.org/package/2006/metadata/core-properties' " w:xpath="/ns1:coreProperties[1]/ns0:title[1]" w:storeItemID="{6C3C8BC8-F283-45AE-878A-BAB7291924A1}"/>
        <w:text/>
      </w:sdtPr>
      <w:sdtEndPr/>
      <w:sdtContent>
        <w:customXmlInsRangeEnd w:id="70"/>
        <w:r w:rsidR="009B47B1" w:rsidRPr="009B47B1">
          <w:rPr>
            <w:caps/>
            <w:color w:val="4472C4" w:themeColor="accent1"/>
            <w:sz w:val="18"/>
            <w:szCs w:val="18"/>
            <w:lang w:val="en-GB"/>
          </w:rPr>
          <w:t>The Overview of the thesis</w:t>
        </w:r>
        <w:customXmlInsRangeStart w:id="71" w:author="Yves William OBAME EDOU" w:date="2018-03-28T11:04:00Z"/>
      </w:sdtContent>
    </w:sdt>
    <w:customXmlInsRangeEnd w:id="71"/>
  </w:p>
  <w:p w:rsidR="00AE2655" w:rsidRPr="009B47B1" w:rsidRDefault="00AE2655">
    <w:pPr>
      <w:pStyle w:val="En-tte"/>
      <w:jc w:val="center"/>
      <w:rPr>
        <w:b/>
        <w:color w:val="4472C4" w:themeColor="accent1"/>
        <w:lang w:val="en-GB"/>
        <w:rPrChange w:id="72" w:author="Yves William OBAME EDOU" w:date="2018-03-28T11:02:00Z">
          <w:rPr/>
        </w:rPrChange>
      </w:rPr>
      <w:pPrChange w:id="73" w:author="Yves William OBAME EDOU" w:date="2018-03-28T11:00:00Z">
        <w:pPr>
          <w:pStyle w:val="En-tte"/>
        </w:pPr>
      </w:pPrChang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9117D8"/>
    <w:multiLevelType w:val="multilevel"/>
    <w:tmpl w:val="1C9117D8"/>
    <w:lvl w:ilvl="0">
      <w:numFmt w:val="bullet"/>
      <w:lvlText w:val="-"/>
      <w:lvlJc w:val="left"/>
      <w:pPr>
        <w:ind w:left="1068" w:hanging="360"/>
      </w:pPr>
      <w:rPr>
        <w:rFonts w:ascii="Calibri" w:eastAsiaTheme="minorEastAsia" w:hAnsi="Calibri" w:cs="Calibri" w:hint="default"/>
      </w:rPr>
    </w:lvl>
    <w:lvl w:ilvl="1">
      <w:start w:val="1"/>
      <w:numFmt w:val="bullet"/>
      <w:lvlText w:val="o"/>
      <w:lvlJc w:val="left"/>
      <w:pPr>
        <w:ind w:left="1788" w:hanging="360"/>
      </w:pPr>
      <w:rPr>
        <w:rFonts w:ascii="Courier New" w:hAnsi="Courier New" w:cs="Courier New" w:hint="default"/>
      </w:rPr>
    </w:lvl>
    <w:lvl w:ilvl="2">
      <w:start w:val="1"/>
      <w:numFmt w:val="bullet"/>
      <w:lvlText w:val=""/>
      <w:lvlJc w:val="left"/>
      <w:pPr>
        <w:ind w:left="2508" w:hanging="360"/>
      </w:pPr>
      <w:rPr>
        <w:rFonts w:ascii="Wingdings" w:hAnsi="Wingdings" w:hint="default"/>
      </w:rPr>
    </w:lvl>
    <w:lvl w:ilvl="3">
      <w:start w:val="1"/>
      <w:numFmt w:val="bullet"/>
      <w:lvlText w:val=""/>
      <w:lvlJc w:val="left"/>
      <w:pPr>
        <w:ind w:left="3228" w:hanging="360"/>
      </w:pPr>
      <w:rPr>
        <w:rFonts w:ascii="Symbol" w:hAnsi="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hint="default"/>
      </w:rPr>
    </w:lvl>
    <w:lvl w:ilvl="6">
      <w:start w:val="1"/>
      <w:numFmt w:val="bullet"/>
      <w:lvlText w:val=""/>
      <w:lvlJc w:val="left"/>
      <w:pPr>
        <w:ind w:left="5388" w:hanging="360"/>
      </w:pPr>
      <w:rPr>
        <w:rFonts w:ascii="Symbol" w:hAnsi="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hint="default"/>
      </w:rPr>
    </w:lvl>
  </w:abstractNum>
  <w:abstractNum w:abstractNumId="1" w15:restartNumberingAfterBreak="0">
    <w:nsid w:val="4CAA5164"/>
    <w:multiLevelType w:val="hybridMultilevel"/>
    <w:tmpl w:val="437659EA"/>
    <w:lvl w:ilvl="0" w:tplc="040C0003">
      <w:start w:val="1"/>
      <w:numFmt w:val="bullet"/>
      <w:lvlText w:val="o"/>
      <w:lvlJc w:val="left"/>
      <w:pPr>
        <w:ind w:left="1428" w:hanging="360"/>
      </w:pPr>
      <w:rPr>
        <w:rFonts w:ascii="Courier New" w:hAnsi="Courier New" w:cs="Courier New"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 w15:restartNumberingAfterBreak="0">
    <w:nsid w:val="519F03D9"/>
    <w:multiLevelType w:val="hybridMultilevel"/>
    <w:tmpl w:val="FB6C2512"/>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6177DE9"/>
    <w:multiLevelType w:val="hybridMultilevel"/>
    <w:tmpl w:val="6F88153A"/>
    <w:lvl w:ilvl="0" w:tplc="040C0003">
      <w:start w:val="1"/>
      <w:numFmt w:val="bullet"/>
      <w:lvlText w:val="o"/>
      <w:lvlJc w:val="left"/>
      <w:pPr>
        <w:ind w:left="1140" w:hanging="360"/>
      </w:pPr>
      <w:rPr>
        <w:rFonts w:ascii="Courier New" w:hAnsi="Courier New" w:cs="Courier New" w:hint="default"/>
      </w:rPr>
    </w:lvl>
    <w:lvl w:ilvl="1" w:tplc="040C0003" w:tentative="1">
      <w:start w:val="1"/>
      <w:numFmt w:val="bullet"/>
      <w:lvlText w:val="o"/>
      <w:lvlJc w:val="left"/>
      <w:pPr>
        <w:ind w:left="1860" w:hanging="360"/>
      </w:pPr>
      <w:rPr>
        <w:rFonts w:ascii="Courier New" w:hAnsi="Courier New" w:cs="Courier New" w:hint="default"/>
      </w:rPr>
    </w:lvl>
    <w:lvl w:ilvl="2" w:tplc="040C0005" w:tentative="1">
      <w:start w:val="1"/>
      <w:numFmt w:val="bullet"/>
      <w:lvlText w:val=""/>
      <w:lvlJc w:val="left"/>
      <w:pPr>
        <w:ind w:left="2580" w:hanging="360"/>
      </w:pPr>
      <w:rPr>
        <w:rFonts w:ascii="Wingdings" w:hAnsi="Wingdings" w:hint="default"/>
      </w:rPr>
    </w:lvl>
    <w:lvl w:ilvl="3" w:tplc="040C0001" w:tentative="1">
      <w:start w:val="1"/>
      <w:numFmt w:val="bullet"/>
      <w:lvlText w:val=""/>
      <w:lvlJc w:val="left"/>
      <w:pPr>
        <w:ind w:left="3300" w:hanging="360"/>
      </w:pPr>
      <w:rPr>
        <w:rFonts w:ascii="Symbol" w:hAnsi="Symbol" w:hint="default"/>
      </w:rPr>
    </w:lvl>
    <w:lvl w:ilvl="4" w:tplc="040C0003" w:tentative="1">
      <w:start w:val="1"/>
      <w:numFmt w:val="bullet"/>
      <w:lvlText w:val="o"/>
      <w:lvlJc w:val="left"/>
      <w:pPr>
        <w:ind w:left="4020" w:hanging="360"/>
      </w:pPr>
      <w:rPr>
        <w:rFonts w:ascii="Courier New" w:hAnsi="Courier New" w:cs="Courier New" w:hint="default"/>
      </w:rPr>
    </w:lvl>
    <w:lvl w:ilvl="5" w:tplc="040C0005" w:tentative="1">
      <w:start w:val="1"/>
      <w:numFmt w:val="bullet"/>
      <w:lvlText w:val=""/>
      <w:lvlJc w:val="left"/>
      <w:pPr>
        <w:ind w:left="4740" w:hanging="360"/>
      </w:pPr>
      <w:rPr>
        <w:rFonts w:ascii="Wingdings" w:hAnsi="Wingdings" w:hint="default"/>
      </w:rPr>
    </w:lvl>
    <w:lvl w:ilvl="6" w:tplc="040C0001" w:tentative="1">
      <w:start w:val="1"/>
      <w:numFmt w:val="bullet"/>
      <w:lvlText w:val=""/>
      <w:lvlJc w:val="left"/>
      <w:pPr>
        <w:ind w:left="5460" w:hanging="360"/>
      </w:pPr>
      <w:rPr>
        <w:rFonts w:ascii="Symbol" w:hAnsi="Symbol" w:hint="default"/>
      </w:rPr>
    </w:lvl>
    <w:lvl w:ilvl="7" w:tplc="040C0003" w:tentative="1">
      <w:start w:val="1"/>
      <w:numFmt w:val="bullet"/>
      <w:lvlText w:val="o"/>
      <w:lvlJc w:val="left"/>
      <w:pPr>
        <w:ind w:left="6180" w:hanging="360"/>
      </w:pPr>
      <w:rPr>
        <w:rFonts w:ascii="Courier New" w:hAnsi="Courier New" w:cs="Courier New" w:hint="default"/>
      </w:rPr>
    </w:lvl>
    <w:lvl w:ilvl="8" w:tplc="040C0005" w:tentative="1">
      <w:start w:val="1"/>
      <w:numFmt w:val="bullet"/>
      <w:lvlText w:val=""/>
      <w:lvlJc w:val="left"/>
      <w:pPr>
        <w:ind w:left="6900" w:hanging="360"/>
      </w:pPr>
      <w:rPr>
        <w:rFonts w:ascii="Wingdings" w:hAnsi="Wingdings" w:hint="default"/>
      </w:rPr>
    </w:lvl>
  </w:abstractNum>
  <w:abstractNum w:abstractNumId="4" w15:restartNumberingAfterBreak="0">
    <w:nsid w:val="6B5F6DB4"/>
    <w:multiLevelType w:val="hybridMultilevel"/>
    <w:tmpl w:val="841EE07A"/>
    <w:lvl w:ilvl="0" w:tplc="8C1A3346">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5" w15:restartNumberingAfterBreak="0">
    <w:nsid w:val="709837A4"/>
    <w:multiLevelType w:val="hybridMultilevel"/>
    <w:tmpl w:val="5B10C94A"/>
    <w:lvl w:ilvl="0" w:tplc="0F7A0246">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6" w15:restartNumberingAfterBreak="0">
    <w:nsid w:val="75D11475"/>
    <w:multiLevelType w:val="multilevel"/>
    <w:tmpl w:val="37FAB93C"/>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7E8B7651"/>
    <w:multiLevelType w:val="multilevel"/>
    <w:tmpl w:val="8F92485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8" w15:restartNumberingAfterBreak="0">
    <w:nsid w:val="7EE90D73"/>
    <w:multiLevelType w:val="hybridMultilevel"/>
    <w:tmpl w:val="5B7AC428"/>
    <w:lvl w:ilvl="0" w:tplc="0F7A0246">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6"/>
  </w:num>
  <w:num w:numId="2">
    <w:abstractNumId w:val="7"/>
  </w:num>
  <w:num w:numId="3">
    <w:abstractNumId w:val="5"/>
  </w:num>
  <w:num w:numId="4">
    <w:abstractNumId w:val="0"/>
  </w:num>
  <w:num w:numId="5">
    <w:abstractNumId w:val="8"/>
  </w:num>
  <w:num w:numId="6">
    <w:abstractNumId w:val="4"/>
  </w:num>
  <w:num w:numId="7">
    <w:abstractNumId w:val="3"/>
  </w:num>
  <w:num w:numId="8">
    <w:abstractNumId w:val="1"/>
  </w:num>
  <w:num w:numId="9">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Yves William OBAME EDOU">
    <w15:presenceInfo w15:providerId="None" w15:userId="Yves William OBAME EDOU"/>
  </w15:person>
  <w15:person w15:author="衍之">
    <w15:presenceInfo w15:providerId="None" w15:userId="衍之"/>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01C"/>
    <w:rsid w:val="0004505B"/>
    <w:rsid w:val="00084605"/>
    <w:rsid w:val="000C17FC"/>
    <w:rsid w:val="000D7238"/>
    <w:rsid w:val="00117447"/>
    <w:rsid w:val="00132694"/>
    <w:rsid w:val="0016013D"/>
    <w:rsid w:val="002015E6"/>
    <w:rsid w:val="00227910"/>
    <w:rsid w:val="00276D4B"/>
    <w:rsid w:val="00296BFC"/>
    <w:rsid w:val="002D60C3"/>
    <w:rsid w:val="00336AE3"/>
    <w:rsid w:val="00356CF8"/>
    <w:rsid w:val="003821EE"/>
    <w:rsid w:val="003F2A36"/>
    <w:rsid w:val="003F70BA"/>
    <w:rsid w:val="004631D6"/>
    <w:rsid w:val="00481146"/>
    <w:rsid w:val="004F7F37"/>
    <w:rsid w:val="00506206"/>
    <w:rsid w:val="00561006"/>
    <w:rsid w:val="005C6FF4"/>
    <w:rsid w:val="005E23FD"/>
    <w:rsid w:val="00687CE2"/>
    <w:rsid w:val="00696658"/>
    <w:rsid w:val="006F7741"/>
    <w:rsid w:val="00727656"/>
    <w:rsid w:val="008424FA"/>
    <w:rsid w:val="00870252"/>
    <w:rsid w:val="008775CC"/>
    <w:rsid w:val="008F19B0"/>
    <w:rsid w:val="00933EDE"/>
    <w:rsid w:val="009A0D4B"/>
    <w:rsid w:val="009A4208"/>
    <w:rsid w:val="009B47B1"/>
    <w:rsid w:val="009F1610"/>
    <w:rsid w:val="00A407E5"/>
    <w:rsid w:val="00AD7342"/>
    <w:rsid w:val="00AE2655"/>
    <w:rsid w:val="00B070D6"/>
    <w:rsid w:val="00B30F83"/>
    <w:rsid w:val="00BA001C"/>
    <w:rsid w:val="00BB0F0A"/>
    <w:rsid w:val="00C004FD"/>
    <w:rsid w:val="00CA04C5"/>
    <w:rsid w:val="00CA300F"/>
    <w:rsid w:val="00D27349"/>
    <w:rsid w:val="00D9584E"/>
    <w:rsid w:val="00DC0C8C"/>
    <w:rsid w:val="00DF40E8"/>
    <w:rsid w:val="00E055D8"/>
    <w:rsid w:val="00E51AFA"/>
    <w:rsid w:val="00E86E94"/>
    <w:rsid w:val="00EF1AE5"/>
    <w:rsid w:val="00F731BB"/>
    <w:rsid w:val="00FA00A9"/>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954C7"/>
  <w15:docId w15:val="{835C46C1-4311-4AEB-80A0-657855990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style>
  <w:style w:type="paragraph" w:styleId="Titre1">
    <w:name w:val="heading 1"/>
    <w:basedOn w:val="Normal"/>
    <w:next w:val="Normal"/>
    <w:link w:val="Titre1Car"/>
    <w:uiPriority w:val="9"/>
    <w:qFormat/>
    <w:rsid w:val="00E055D8"/>
    <w:pPr>
      <w:keepNext/>
      <w:keepLines/>
      <w:spacing w:before="240" w:after="0"/>
      <w:outlineLvl w:val="0"/>
    </w:pPr>
    <w:rPr>
      <w:rFonts w:asciiTheme="majorHAnsi" w:eastAsiaTheme="majorEastAsia" w:hAnsiTheme="majorHAnsi" w:cstheme="majorBidi"/>
      <w:color w:val="4472C4" w:themeColor="accent1"/>
      <w:sz w:val="28"/>
      <w:szCs w:val="32"/>
    </w:rPr>
  </w:style>
  <w:style w:type="paragraph" w:styleId="Titre2">
    <w:name w:val="heading 2"/>
    <w:basedOn w:val="Normal"/>
    <w:next w:val="Normal"/>
    <w:link w:val="Titre2Car"/>
    <w:autoRedefine/>
    <w:uiPriority w:val="9"/>
    <w:semiHidden/>
    <w:unhideWhenUsed/>
    <w:qFormat/>
    <w:rsid w:val="00E055D8"/>
    <w:pPr>
      <w:keepNext/>
      <w:keepLines/>
      <w:spacing w:before="40" w:after="0"/>
      <w:outlineLvl w:val="1"/>
    </w:pPr>
    <w:rPr>
      <w:rFonts w:asciiTheme="majorHAnsi" w:eastAsiaTheme="majorEastAsia" w:hAnsiTheme="majorHAnsi" w:cstheme="majorBidi"/>
      <w:color w:val="000000" w:themeColor="tex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qFormat/>
    <w:rsid w:val="00E055D8"/>
    <w:rPr>
      <w:rFonts w:asciiTheme="majorHAnsi" w:eastAsiaTheme="majorEastAsia" w:hAnsiTheme="majorHAnsi" w:cstheme="majorBidi"/>
      <w:color w:val="4472C4" w:themeColor="accent1"/>
      <w:sz w:val="28"/>
      <w:szCs w:val="32"/>
    </w:rPr>
  </w:style>
  <w:style w:type="character" w:customStyle="1" w:styleId="ListLabel1">
    <w:name w:val="ListLabel 1"/>
    <w:qFormat/>
    <w:rPr>
      <w:rFonts w:eastAsia="Calibri" w:cs="Calibri"/>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eastAsia="Calibri" w:cs="Calibri"/>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paragraph" w:styleId="Titre">
    <w:name w:val="Title"/>
    <w:basedOn w:val="Normal"/>
    <w:next w:val="Corpsdetexte"/>
    <w:qFormat/>
    <w:pPr>
      <w:keepNext/>
      <w:spacing w:before="240" w:after="120"/>
    </w:pPr>
    <w:rPr>
      <w:rFonts w:ascii="Liberation Sans" w:eastAsia="Noto Sans CJK SC Regular" w:hAnsi="Liberation Sans" w:cs="FreeSans"/>
      <w:sz w:val="28"/>
      <w:szCs w:val="28"/>
    </w:rPr>
  </w:style>
  <w:style w:type="paragraph" w:styleId="Corpsdetexte">
    <w:name w:val="Body Text"/>
    <w:basedOn w:val="Normal"/>
    <w:pPr>
      <w:spacing w:after="140" w:line="288" w:lineRule="auto"/>
    </w:pPr>
  </w:style>
  <w:style w:type="paragraph" w:styleId="Liste">
    <w:name w:val="List"/>
    <w:basedOn w:val="Corpsdetexte"/>
    <w:rPr>
      <w:rFonts w:cs="FreeSans"/>
    </w:rPr>
  </w:style>
  <w:style w:type="paragraph" w:styleId="Lgende">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Paragraphedeliste">
    <w:name w:val="List Paragraph"/>
    <w:basedOn w:val="Normal"/>
    <w:uiPriority w:val="99"/>
    <w:qFormat/>
    <w:rsid w:val="00984BCB"/>
    <w:pPr>
      <w:ind w:left="720"/>
      <w:contextualSpacing/>
    </w:pPr>
  </w:style>
  <w:style w:type="paragraph" w:styleId="Sansinterligne">
    <w:name w:val="No Spacing"/>
    <w:link w:val="SansinterligneCar"/>
    <w:uiPriority w:val="1"/>
    <w:qFormat/>
    <w:rsid w:val="0050466B"/>
  </w:style>
  <w:style w:type="paragraph" w:styleId="Textedebulles">
    <w:name w:val="Balloon Text"/>
    <w:basedOn w:val="Normal"/>
    <w:link w:val="TextedebullesCar"/>
    <w:uiPriority w:val="99"/>
    <w:semiHidden/>
    <w:unhideWhenUsed/>
    <w:rsid w:val="008775CC"/>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8775CC"/>
    <w:rPr>
      <w:rFonts w:ascii="Segoe UI" w:hAnsi="Segoe UI" w:cs="Segoe UI"/>
      <w:sz w:val="18"/>
      <w:szCs w:val="18"/>
    </w:rPr>
  </w:style>
  <w:style w:type="character" w:customStyle="1" w:styleId="Titre2Car">
    <w:name w:val="Titre 2 Car"/>
    <w:basedOn w:val="Policepardfaut"/>
    <w:link w:val="Titre2"/>
    <w:uiPriority w:val="9"/>
    <w:semiHidden/>
    <w:rsid w:val="00E055D8"/>
    <w:rPr>
      <w:rFonts w:asciiTheme="majorHAnsi" w:eastAsiaTheme="majorEastAsia" w:hAnsiTheme="majorHAnsi" w:cstheme="majorBidi"/>
      <w:color w:val="000000" w:themeColor="text1"/>
      <w:sz w:val="26"/>
      <w:szCs w:val="26"/>
    </w:rPr>
  </w:style>
  <w:style w:type="paragraph" w:styleId="En-tte">
    <w:name w:val="header"/>
    <w:basedOn w:val="Normal"/>
    <w:link w:val="En-tteCar"/>
    <w:uiPriority w:val="99"/>
    <w:unhideWhenUsed/>
    <w:rsid w:val="000D7238"/>
    <w:pPr>
      <w:tabs>
        <w:tab w:val="center" w:pos="4536"/>
        <w:tab w:val="right" w:pos="9072"/>
      </w:tabs>
      <w:spacing w:after="0" w:line="240" w:lineRule="auto"/>
    </w:pPr>
  </w:style>
  <w:style w:type="character" w:customStyle="1" w:styleId="En-tteCar">
    <w:name w:val="En-tête Car"/>
    <w:basedOn w:val="Policepardfaut"/>
    <w:link w:val="En-tte"/>
    <w:uiPriority w:val="99"/>
    <w:rsid w:val="000D7238"/>
  </w:style>
  <w:style w:type="paragraph" w:styleId="Pieddepage">
    <w:name w:val="footer"/>
    <w:basedOn w:val="Normal"/>
    <w:link w:val="PieddepageCar"/>
    <w:uiPriority w:val="99"/>
    <w:unhideWhenUsed/>
    <w:rsid w:val="000D723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D7238"/>
  </w:style>
  <w:style w:type="character" w:styleId="Textedelespacerserv">
    <w:name w:val="Placeholder Text"/>
    <w:basedOn w:val="Policepardfaut"/>
    <w:uiPriority w:val="99"/>
    <w:semiHidden/>
    <w:rsid w:val="00CA04C5"/>
    <w:rPr>
      <w:color w:val="808080"/>
    </w:rPr>
  </w:style>
  <w:style w:type="character" w:customStyle="1" w:styleId="SansinterligneCar">
    <w:name w:val="Sans interligne Car"/>
    <w:basedOn w:val="Policepardfaut"/>
    <w:link w:val="Sansinterligne"/>
    <w:uiPriority w:val="1"/>
    <w:rsid w:val="004811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8492391">
      <w:bodyDiv w:val="1"/>
      <w:marLeft w:val="0"/>
      <w:marRight w:val="0"/>
      <w:marTop w:val="0"/>
      <w:marBottom w:val="0"/>
      <w:divBdr>
        <w:top w:val="none" w:sz="0" w:space="0" w:color="auto"/>
        <w:left w:val="none" w:sz="0" w:space="0" w:color="auto"/>
        <w:bottom w:val="none" w:sz="0" w:space="0" w:color="auto"/>
        <w:right w:val="none" w:sz="0" w:space="0" w:color="auto"/>
      </w:divBdr>
    </w:div>
    <w:div w:id="12382444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1/relationships/people" Target="peop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CBA5A8CEAE545619A3C2F6CF80F9432"/>
        <w:category>
          <w:name w:val="Général"/>
          <w:gallery w:val="placeholder"/>
        </w:category>
        <w:types>
          <w:type w:val="bbPlcHdr"/>
        </w:types>
        <w:behaviors>
          <w:behavior w:val="content"/>
        </w:behaviors>
        <w:guid w:val="{52BBAA99-5DFF-42FA-8FB0-AA018A4E6253}"/>
      </w:docPartPr>
      <w:docPartBody>
        <w:p w:rsidR="00156D4A" w:rsidRDefault="00156D4A" w:rsidP="00156D4A">
          <w:pPr>
            <w:pStyle w:val="CCBA5A8CEAE545619A3C2F6CF80F9432"/>
          </w:pPr>
          <w:r>
            <w:rPr>
              <w:color w:val="4472C4" w:themeColor="accent1"/>
              <w:sz w:val="20"/>
              <w:szCs w:val="20"/>
            </w:rPr>
            <w:t>[Nom de l’auteur]</w:t>
          </w:r>
        </w:p>
      </w:docPartBody>
    </w:docPart>
    <w:docPart>
      <w:docPartPr>
        <w:name w:val="72B3452B5FF340A28CB4869F850FF1DC"/>
        <w:category>
          <w:name w:val="Général"/>
          <w:gallery w:val="placeholder"/>
        </w:category>
        <w:types>
          <w:type w:val="bbPlcHdr"/>
        </w:types>
        <w:behaviors>
          <w:behavior w:val="content"/>
        </w:behaviors>
        <w:guid w:val="{5D119839-9F61-4228-93D8-9581C9B3F544}"/>
      </w:docPartPr>
      <w:docPartBody>
        <w:p w:rsidR="00156D4A" w:rsidRDefault="00156D4A" w:rsidP="00156D4A">
          <w:pPr>
            <w:pStyle w:val="72B3452B5FF340A28CB4869F850FF1DC"/>
          </w:pPr>
          <w:r>
            <w:rPr>
              <w:caps/>
              <w:color w:val="4472C4" w:themeColor="accent1"/>
            </w:rPr>
            <w:t>[Titre du document]</w:t>
          </w:r>
        </w:p>
      </w:docPartBody>
    </w:docPart>
    <w:docPart>
      <w:docPartPr>
        <w:name w:val="4C738EEB2B0044C6ABB2CD5577779276"/>
        <w:category>
          <w:name w:val="Général"/>
          <w:gallery w:val="placeholder"/>
        </w:category>
        <w:types>
          <w:type w:val="bbPlcHdr"/>
        </w:types>
        <w:behaviors>
          <w:behavior w:val="content"/>
        </w:behaviors>
        <w:guid w:val="{79AAF00C-46EE-44CC-9C1C-48D1BE4C1CD6}"/>
      </w:docPartPr>
      <w:docPartBody>
        <w:p w:rsidR="007C1625" w:rsidRDefault="00054F11" w:rsidP="00054F11">
          <w:pPr>
            <w:pStyle w:val="4C738EEB2B0044C6ABB2CD5577779276"/>
          </w:pPr>
          <w:r>
            <w:rPr>
              <w:color w:val="2F5496" w:themeColor="accent1" w:themeShade="BF"/>
              <w:sz w:val="24"/>
              <w:szCs w:val="24"/>
            </w:rPr>
            <w:t>[Nom de la société]</w:t>
          </w:r>
        </w:p>
      </w:docPartBody>
    </w:docPart>
    <w:docPart>
      <w:docPartPr>
        <w:name w:val="31E99060F3DF45F09549C961AE2D6406"/>
        <w:category>
          <w:name w:val="Général"/>
          <w:gallery w:val="placeholder"/>
        </w:category>
        <w:types>
          <w:type w:val="bbPlcHdr"/>
        </w:types>
        <w:behaviors>
          <w:behavior w:val="content"/>
        </w:behaviors>
        <w:guid w:val="{6E004007-3CDC-4E02-AF3F-CF9F62B5E8E6}"/>
      </w:docPartPr>
      <w:docPartBody>
        <w:p w:rsidR="007C1625" w:rsidRDefault="00054F11" w:rsidP="00054F11">
          <w:pPr>
            <w:pStyle w:val="31E99060F3DF45F09549C961AE2D6406"/>
          </w:pPr>
          <w:r>
            <w:rPr>
              <w:rFonts w:asciiTheme="majorHAnsi" w:eastAsiaTheme="majorEastAsia" w:hAnsiTheme="majorHAnsi" w:cstheme="majorBidi"/>
              <w:color w:val="4472C4" w:themeColor="accent1"/>
              <w:sz w:val="88"/>
              <w:szCs w:val="88"/>
            </w:rPr>
            <w:t>[Titre du document]</w:t>
          </w:r>
        </w:p>
      </w:docPartBody>
    </w:docPart>
    <w:docPart>
      <w:docPartPr>
        <w:name w:val="D5396AEABC144B338524423E95C72858"/>
        <w:category>
          <w:name w:val="Général"/>
          <w:gallery w:val="placeholder"/>
        </w:category>
        <w:types>
          <w:type w:val="bbPlcHdr"/>
        </w:types>
        <w:behaviors>
          <w:behavior w:val="content"/>
        </w:behaviors>
        <w:guid w:val="{19274DFE-E2FD-440B-BE0F-171762ECF069}"/>
      </w:docPartPr>
      <w:docPartBody>
        <w:p w:rsidR="007C1625" w:rsidRDefault="00054F11" w:rsidP="00054F11">
          <w:pPr>
            <w:pStyle w:val="D5396AEABC144B338524423E95C72858"/>
          </w:pPr>
          <w:r>
            <w:rPr>
              <w:color w:val="2F5496" w:themeColor="accent1" w:themeShade="BF"/>
              <w:sz w:val="24"/>
              <w:szCs w:val="24"/>
            </w:rPr>
            <w:t>[Sous-titre du document]</w:t>
          </w:r>
        </w:p>
      </w:docPartBody>
    </w:docPart>
    <w:docPart>
      <w:docPartPr>
        <w:name w:val="53E52E9D71C34222A9CE4B35701C2BA3"/>
        <w:category>
          <w:name w:val="Général"/>
          <w:gallery w:val="placeholder"/>
        </w:category>
        <w:types>
          <w:type w:val="bbPlcHdr"/>
        </w:types>
        <w:behaviors>
          <w:behavior w:val="content"/>
        </w:behaviors>
        <w:guid w:val="{3DA3B9AB-DF00-4400-A864-CD23BE8031A4}"/>
      </w:docPartPr>
      <w:docPartBody>
        <w:p w:rsidR="007C1625" w:rsidRDefault="00054F11" w:rsidP="00054F11">
          <w:pPr>
            <w:pStyle w:val="53E52E9D71C34222A9CE4B35701C2BA3"/>
          </w:pPr>
          <w:r>
            <w:rPr>
              <w:color w:val="4472C4" w:themeColor="accent1"/>
              <w:sz w:val="28"/>
              <w:szCs w:val="28"/>
            </w:rPr>
            <w:t>[Nom de l’auteur]</w:t>
          </w:r>
        </w:p>
      </w:docPartBody>
    </w:docPart>
    <w:docPart>
      <w:docPartPr>
        <w:name w:val="D29FEEA7F42F41C99F092DC961CB9434"/>
        <w:category>
          <w:name w:val="Général"/>
          <w:gallery w:val="placeholder"/>
        </w:category>
        <w:types>
          <w:type w:val="bbPlcHdr"/>
        </w:types>
        <w:behaviors>
          <w:behavior w:val="content"/>
        </w:behaviors>
        <w:guid w:val="{5BFC0C25-D076-4397-8A31-FB9A1D6A6880}"/>
      </w:docPartPr>
      <w:docPartBody>
        <w:p w:rsidR="007C1625" w:rsidRDefault="00054F11" w:rsidP="00054F11">
          <w:pPr>
            <w:pStyle w:val="D29FEEA7F42F41C99F092DC961CB9434"/>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6D4A"/>
    <w:rsid w:val="00054F11"/>
    <w:rsid w:val="00156D4A"/>
    <w:rsid w:val="007C1625"/>
    <w:rsid w:val="00964CB9"/>
    <w:rsid w:val="009E581E"/>
    <w:rsid w:val="00CC762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3E80AA0B06D7424F8891B3664DC2CC7A">
    <w:name w:val="3E80AA0B06D7424F8891B3664DC2CC7A"/>
    <w:rsid w:val="00156D4A"/>
  </w:style>
  <w:style w:type="paragraph" w:customStyle="1" w:styleId="CCBA5A8CEAE545619A3C2F6CF80F9432">
    <w:name w:val="CCBA5A8CEAE545619A3C2F6CF80F9432"/>
    <w:rsid w:val="00156D4A"/>
  </w:style>
  <w:style w:type="paragraph" w:customStyle="1" w:styleId="72B3452B5FF340A28CB4869F850FF1DC">
    <w:name w:val="72B3452B5FF340A28CB4869F850FF1DC"/>
    <w:rsid w:val="00156D4A"/>
  </w:style>
  <w:style w:type="character" w:styleId="Textedelespacerserv">
    <w:name w:val="Placeholder Text"/>
    <w:basedOn w:val="Policepardfaut"/>
    <w:uiPriority w:val="99"/>
    <w:semiHidden/>
    <w:rsid w:val="00156D4A"/>
    <w:rPr>
      <w:color w:val="808080"/>
    </w:rPr>
  </w:style>
  <w:style w:type="paragraph" w:customStyle="1" w:styleId="4C738EEB2B0044C6ABB2CD5577779276">
    <w:name w:val="4C738EEB2B0044C6ABB2CD5577779276"/>
    <w:rsid w:val="00054F11"/>
  </w:style>
  <w:style w:type="paragraph" w:customStyle="1" w:styleId="31E99060F3DF45F09549C961AE2D6406">
    <w:name w:val="31E99060F3DF45F09549C961AE2D6406"/>
    <w:rsid w:val="00054F11"/>
  </w:style>
  <w:style w:type="paragraph" w:customStyle="1" w:styleId="D5396AEABC144B338524423E95C72858">
    <w:name w:val="D5396AEABC144B338524423E95C72858"/>
    <w:rsid w:val="00054F11"/>
  </w:style>
  <w:style w:type="paragraph" w:customStyle="1" w:styleId="53E52E9D71C34222A9CE4B35701C2BA3">
    <w:name w:val="53E52E9D71C34222A9CE4B35701C2BA3"/>
    <w:rsid w:val="00054F11"/>
  </w:style>
  <w:style w:type="paragraph" w:customStyle="1" w:styleId="D29FEEA7F42F41C99F092DC961CB9434">
    <w:name w:val="D29FEEA7F42F41C99F092DC961CB9434"/>
    <w:rsid w:val="00054F1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2018-03-28T00:00:00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05A2803-F0BC-4DB7-AF34-77402D11B7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4</Pages>
  <Words>960</Words>
  <Characters>5284</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Synthèse d’un article scientifique :</vt:lpstr>
    </vt:vector>
  </TitlesOfParts>
  <Company>ESIGELEC – Project S8</Company>
  <LinksUpToDate>false</LinksUpToDate>
  <CharactersWithSpaces>6232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Overview of the thesis</dc:title>
  <dc:subject>An efficient Itinerary Management Scheme for Electric Vehicles using ACO</dc:subject>
  <dc:creator>Project efficient itinerary – Team 1</dc:creator>
  <dc:description/>
  <cp:lastModifiedBy>MANGEARD Benoît</cp:lastModifiedBy>
  <cp:revision>4</cp:revision>
  <dcterms:created xsi:type="dcterms:W3CDTF">2018-03-28T18:35:00Z</dcterms:created>
  <dcterms:modified xsi:type="dcterms:W3CDTF">2018-03-28T19:01:00Z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