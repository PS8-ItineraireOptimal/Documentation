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543162516"/>
        <w:docPartObj>
          <w:docPartGallery w:val="Cover Pages"/>
          <w:docPartUnique/>
        </w:docPartObj>
      </w:sdtPr>
      <w:sdtEndPr>
        <w:rPr>
          <w:sz w:val="20"/>
        </w:rPr>
      </w:sdtEndPr>
      <w:sdtContent>
        <w:p w:rsidR="00481146" w:rsidRPr="00481146" w:rsidRDefault="00481146">
          <w:pPr>
            <w:rPr>
              <w:rFonts w:cstheme="min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81146" w:rsidRPr="00481146">
            <w:sdt>
              <w:sdtPr>
                <w:rPr>
                  <w:rFonts w:cstheme="minorHAnsi"/>
                  <w:color w:val="2F5496" w:themeColor="accent1" w:themeShade="BF"/>
                  <w:sz w:val="24"/>
                  <w:szCs w:val="24"/>
                </w:rPr>
                <w:alias w:val="Société"/>
                <w:id w:val="13406915"/>
                <w:placeholder>
                  <w:docPart w:val="4C738EEB2B0044C6ABB2CD55777792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81146" w:rsidRPr="00481146" w:rsidRDefault="00481146">
                    <w:pPr>
                      <w:pStyle w:val="Sansinterligne"/>
                      <w:rPr>
                        <w:rFonts w:cstheme="minorHAnsi"/>
                        <w:color w:val="2F5496" w:themeColor="accent1" w:themeShade="BF"/>
                        <w:sz w:val="24"/>
                      </w:rPr>
                    </w:pPr>
                    <w:r w:rsidRPr="00481146">
                      <w:rPr>
                        <w:rFonts w:cstheme="minorHAnsi"/>
                        <w:color w:val="2F5496" w:themeColor="accent1" w:themeShade="BF"/>
                        <w:sz w:val="24"/>
                        <w:szCs w:val="24"/>
                      </w:rPr>
                      <w:t>ESIGELEC – Projet S8</w:t>
                    </w:r>
                  </w:p>
                </w:tc>
              </w:sdtContent>
            </w:sdt>
          </w:tr>
          <w:tr w:rsidR="00481146" w:rsidRPr="00481146">
            <w:tc>
              <w:tcPr>
                <w:tcW w:w="7672" w:type="dxa"/>
              </w:tcPr>
              <w:sdt>
                <w:sdtPr>
                  <w:rPr>
                    <w:rFonts w:eastAsiaTheme="majorEastAsia" w:cstheme="minorHAnsi"/>
                    <w:color w:val="4472C4" w:themeColor="accent1"/>
                    <w:sz w:val="48"/>
                    <w:szCs w:val="88"/>
                  </w:rPr>
                  <w:alias w:val="Titre"/>
                  <w:id w:val="13406919"/>
                  <w:placeholder>
                    <w:docPart w:val="31E99060F3DF45F09549C961AE2D6406"/>
                  </w:placeholder>
                  <w:dataBinding w:prefixMappings="xmlns:ns0='http://schemas.openxmlformats.org/package/2006/metadata/core-properties' xmlns:ns1='http://purl.org/dc/elements/1.1/'" w:xpath="/ns0:coreProperties[1]/ns1:title[1]" w:storeItemID="{6C3C8BC8-F283-45AE-878A-BAB7291924A1}"/>
                  <w:text/>
                </w:sdtPr>
                <w:sdtEndPr/>
                <w:sdtContent>
                  <w:p w:rsidR="00481146" w:rsidRPr="00481146" w:rsidRDefault="00481146">
                    <w:pPr>
                      <w:pStyle w:val="Sansinterligne"/>
                      <w:spacing w:line="216" w:lineRule="auto"/>
                      <w:rPr>
                        <w:rFonts w:eastAsiaTheme="majorEastAsia" w:cstheme="minorHAnsi"/>
                        <w:color w:val="4472C4" w:themeColor="accent1"/>
                        <w:sz w:val="88"/>
                        <w:szCs w:val="88"/>
                      </w:rPr>
                    </w:pPr>
                    <w:r w:rsidRPr="00481146">
                      <w:rPr>
                        <w:rFonts w:eastAsiaTheme="majorEastAsia" w:cstheme="minorHAnsi"/>
                        <w:color w:val="4472C4" w:themeColor="accent1"/>
                        <w:sz w:val="48"/>
                        <w:szCs w:val="88"/>
                      </w:rPr>
                      <w:t>Synthèse d’un article scientifique :</w:t>
                    </w:r>
                  </w:p>
                </w:sdtContent>
              </w:sdt>
            </w:tc>
          </w:tr>
          <w:tr w:rsidR="00481146" w:rsidRPr="00C36FDA">
            <w:sdt>
              <w:sdtPr>
                <w:rPr>
                  <w:rFonts w:eastAsiaTheme="majorEastAsia" w:cstheme="minorHAnsi"/>
                  <w:color w:val="4472C4" w:themeColor="accent1"/>
                  <w:sz w:val="40"/>
                  <w:szCs w:val="88"/>
                  <w:lang w:val="en-GB"/>
                </w:rPr>
                <w:alias w:val="Sous-titre"/>
                <w:id w:val="13406923"/>
                <w:placeholder>
                  <w:docPart w:val="D5396AEABC144B338524423E95C7285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81146" w:rsidRPr="00C36FDA" w:rsidRDefault="00C36FDA">
                    <w:pPr>
                      <w:pStyle w:val="Sansinterligne"/>
                      <w:rPr>
                        <w:rFonts w:cstheme="minorHAnsi"/>
                        <w:color w:val="2F5496" w:themeColor="accent1" w:themeShade="BF"/>
                        <w:sz w:val="24"/>
                        <w:lang w:val="en-GB"/>
                      </w:rPr>
                    </w:pPr>
                    <w:r w:rsidRPr="00C36FDA">
                      <w:rPr>
                        <w:rFonts w:eastAsiaTheme="majorEastAsia" w:cstheme="minorHAnsi"/>
                        <w:color w:val="4472C4" w:themeColor="accent1"/>
                        <w:sz w:val="40"/>
                        <w:szCs w:val="88"/>
                        <w:lang w:val="en-GB"/>
                      </w:rPr>
                      <w:t>An efficient Itinerary Management Scheme for Electric Vehicles using ACO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81146" w:rsidRPr="00481146">
            <w:tc>
              <w:tcPr>
                <w:tcW w:w="7221" w:type="dxa"/>
                <w:tcMar>
                  <w:top w:w="216" w:type="dxa"/>
                  <w:left w:w="115" w:type="dxa"/>
                  <w:bottom w:w="216" w:type="dxa"/>
                  <w:right w:w="115" w:type="dxa"/>
                </w:tcMar>
              </w:tcPr>
              <w:sdt>
                <w:sdtPr>
                  <w:rPr>
                    <w:rFonts w:cstheme="minorHAnsi"/>
                    <w:color w:val="4472C4" w:themeColor="accent1"/>
                    <w:sz w:val="28"/>
                    <w:szCs w:val="28"/>
                  </w:rPr>
                  <w:alias w:val="Auteur"/>
                  <w:id w:val="13406928"/>
                  <w:placeholder>
                    <w:docPart w:val="53E52E9D71C34222A9CE4B35701C2BA3"/>
                  </w:placeholder>
                  <w:dataBinding w:prefixMappings="xmlns:ns0='http://schemas.openxmlformats.org/package/2006/metadata/core-properties' xmlns:ns1='http://purl.org/dc/elements/1.1/'" w:xpath="/ns0:coreProperties[1]/ns1:creator[1]" w:storeItemID="{6C3C8BC8-F283-45AE-878A-BAB7291924A1}"/>
                  <w:text/>
                </w:sdtPr>
                <w:sdtEndPr/>
                <w:sdtContent>
                  <w:p w:rsidR="00481146" w:rsidRPr="00481146" w:rsidRDefault="00481146">
                    <w:pPr>
                      <w:pStyle w:val="Sansinterligne"/>
                      <w:rPr>
                        <w:rFonts w:cstheme="minorHAnsi"/>
                        <w:color w:val="4472C4" w:themeColor="accent1"/>
                        <w:sz w:val="28"/>
                        <w:szCs w:val="28"/>
                      </w:rPr>
                    </w:pPr>
                    <w:r w:rsidRPr="00481146">
                      <w:rPr>
                        <w:rFonts w:cstheme="minorHAnsi"/>
                        <w:color w:val="4472C4" w:themeColor="accent1"/>
                        <w:sz w:val="28"/>
                        <w:szCs w:val="28"/>
                      </w:rPr>
                      <w:t>Projet Itinéraire Optimal – Equipe 1</w:t>
                    </w:r>
                  </w:p>
                </w:sdtContent>
              </w:sdt>
              <w:sdt>
                <w:sdtPr>
                  <w:rPr>
                    <w:rFonts w:cstheme="minorHAnsi"/>
                    <w:color w:val="4472C4" w:themeColor="accent1"/>
                    <w:sz w:val="28"/>
                    <w:szCs w:val="28"/>
                  </w:rPr>
                  <w:alias w:val="Date"/>
                  <w:tag w:val="Date "/>
                  <w:id w:val="13406932"/>
                  <w:placeholder>
                    <w:docPart w:val="D29FEEA7F42F41C99F092DC961CB9434"/>
                  </w:placeholder>
                  <w:dataBinding w:prefixMappings="xmlns:ns0='http://schemas.microsoft.com/office/2006/coverPageProps'" w:xpath="/ns0:CoverPageProperties[1]/ns0:PublishDate[1]" w:storeItemID="{55AF091B-3C7A-41E3-B477-F2FDAA23CFDA}"/>
                  <w:date w:fullDate="2018-03-28T00:00:00Z">
                    <w:dateFormat w:val="dd/MM/yyyy"/>
                    <w:lid w:val="fr-FR"/>
                    <w:storeMappedDataAs w:val="dateTime"/>
                    <w:calendar w:val="gregorian"/>
                  </w:date>
                </w:sdtPr>
                <w:sdtEndPr/>
                <w:sdtContent>
                  <w:p w:rsidR="00481146" w:rsidRPr="00481146" w:rsidRDefault="00481146">
                    <w:pPr>
                      <w:pStyle w:val="Sansinterligne"/>
                      <w:rPr>
                        <w:rFonts w:cstheme="minorHAnsi"/>
                        <w:color w:val="4472C4" w:themeColor="accent1"/>
                        <w:sz w:val="28"/>
                        <w:szCs w:val="28"/>
                      </w:rPr>
                    </w:pPr>
                    <w:r w:rsidRPr="00481146">
                      <w:rPr>
                        <w:rFonts w:cstheme="minorHAnsi"/>
                        <w:color w:val="4472C4" w:themeColor="accent1"/>
                        <w:sz w:val="28"/>
                        <w:szCs w:val="28"/>
                      </w:rPr>
                      <w:t>28/03/2018</w:t>
                    </w:r>
                  </w:p>
                </w:sdtContent>
              </w:sdt>
              <w:p w:rsidR="00481146" w:rsidRPr="00481146" w:rsidRDefault="00481146">
                <w:pPr>
                  <w:pStyle w:val="Sansinterligne"/>
                  <w:rPr>
                    <w:rFonts w:cstheme="minorHAnsi"/>
                    <w:color w:val="4472C4" w:themeColor="accent1"/>
                  </w:rPr>
                </w:pPr>
              </w:p>
            </w:tc>
          </w:tr>
        </w:tbl>
        <w:p w:rsidR="00481146" w:rsidRPr="00481146" w:rsidRDefault="00091753" w:rsidP="00481146">
          <w:pPr>
            <w:rPr>
              <w:rFonts w:cstheme="minorHAnsi"/>
              <w:sz w:val="20"/>
            </w:rPr>
          </w:pPr>
        </w:p>
      </w:sdtContent>
    </w:sdt>
    <w:p w:rsidR="00BA001C" w:rsidRPr="00481146" w:rsidDel="00727656" w:rsidRDefault="00481146">
      <w:pPr>
        <w:spacing w:after="0" w:line="240" w:lineRule="auto"/>
        <w:jc w:val="both"/>
        <w:rPr>
          <w:del w:id="0" w:author="Yves William OBAME EDOU" w:date="2018-03-28T10:21:00Z"/>
          <w:rFonts w:cstheme="minorHAnsi"/>
          <w:sz w:val="20"/>
          <w:rPrChange w:id="1" w:author="Yves William OBAME EDOU" w:date="2018-03-28T10:56:00Z">
            <w:rPr>
              <w:del w:id="2" w:author="Yves William OBAME EDOU" w:date="2018-03-28T10:21:00Z"/>
            </w:rPr>
          </w:rPrChange>
        </w:rPr>
        <w:pPrChange w:id="3" w:author="Yves William OBAME EDOU" w:date="2018-03-28T10:22:00Z">
          <w:pPr>
            <w:pStyle w:val="Titre1"/>
          </w:pPr>
        </w:pPrChange>
      </w:pPr>
      <w:r w:rsidRPr="00481146">
        <w:rPr>
          <w:rFonts w:cstheme="minorHAnsi"/>
          <w:sz w:val="20"/>
        </w:rPr>
        <w:br w:type="page"/>
      </w:r>
      <w:del w:id="4" w:author="Yves William OBAME EDOU" w:date="2018-03-28T10:21:00Z">
        <w:r w:rsidR="00506206" w:rsidRPr="00481146" w:rsidDel="00727656">
          <w:rPr>
            <w:rFonts w:cstheme="minorHAnsi"/>
            <w:sz w:val="20"/>
            <w:rPrChange w:id="5" w:author="Yves William OBAME EDOU" w:date="2018-03-28T10:56:00Z">
              <w:rPr/>
            </w:rPrChange>
          </w:rPr>
          <w:lastRenderedPageBreak/>
          <w:delText>Objectifs</w:delText>
        </w:r>
      </w:del>
      <w:ins w:id="6" w:author="Yves William OBAME EDOU" w:date="2018-03-28T10:21:00Z">
        <w:r w:rsidR="00727656" w:rsidRPr="00481146">
          <w:rPr>
            <w:rFonts w:cstheme="minorHAnsi"/>
            <w:sz w:val="20"/>
            <w:rPrChange w:id="7" w:author="Yves William OBAME EDOU" w:date="2018-03-28T10:56:00Z">
              <w:rPr/>
            </w:rPrChange>
          </w:rPr>
          <w:tab/>
        </w:r>
      </w:ins>
    </w:p>
    <w:p w:rsidR="00BA001C" w:rsidRPr="00481146" w:rsidDel="00727656" w:rsidRDefault="00506206">
      <w:pPr>
        <w:jc w:val="both"/>
        <w:rPr>
          <w:del w:id="8" w:author="Yves William OBAME EDOU" w:date="2018-03-28T10:18:00Z"/>
          <w:rFonts w:cstheme="minorHAnsi"/>
          <w:sz w:val="20"/>
          <w:rPrChange w:id="9" w:author="Yves William OBAME EDOU" w:date="2018-03-28T10:56:00Z">
            <w:rPr>
              <w:del w:id="10" w:author="Yves William OBAME EDOU" w:date="2018-03-28T10:18:00Z"/>
            </w:rPr>
          </w:rPrChange>
        </w:rPr>
      </w:pPr>
      <w:r w:rsidRPr="00481146">
        <w:rPr>
          <w:rFonts w:cstheme="minorHAnsi"/>
          <w:sz w:val="20"/>
          <w:rPrChange w:id="11" w:author="Yves William OBAME EDOU" w:date="2018-03-28T10:56:00Z">
            <w:rPr/>
          </w:rPrChange>
        </w:rPr>
        <w:t xml:space="preserve">Respect de l’environnement, réduction de la pollution et amélioration des </w:t>
      </w:r>
      <w:del w:id="12" w:author="Yves William OBAME EDOU" w:date="2018-03-28T10:17:00Z">
        <w:r w:rsidRPr="00481146" w:rsidDel="00727656">
          <w:rPr>
            <w:rFonts w:cstheme="minorHAnsi"/>
            <w:sz w:val="20"/>
            <w:rPrChange w:id="13" w:author="Yves William OBAME EDOU" w:date="2018-03-28T10:56:00Z">
              <w:rPr/>
            </w:rPrChange>
          </w:rPr>
          <w:delText xml:space="preserve"> </w:delText>
        </w:r>
      </w:del>
      <w:r w:rsidRPr="00481146">
        <w:rPr>
          <w:rFonts w:cstheme="minorHAnsi"/>
          <w:sz w:val="20"/>
          <w:rPrChange w:id="14" w:author="Yves William OBAME EDOU" w:date="2018-03-28T10:56:00Z">
            <w:rPr/>
          </w:rPrChange>
        </w:rPr>
        <w:t>infrastructures de transport font parti</w:t>
      </w:r>
      <w:r w:rsidR="00C36FDA">
        <w:rPr>
          <w:rFonts w:cstheme="minorHAnsi"/>
          <w:sz w:val="20"/>
        </w:rPr>
        <w:t>e</w:t>
      </w:r>
      <w:r w:rsidRPr="00481146">
        <w:rPr>
          <w:rFonts w:cstheme="minorHAnsi"/>
          <w:sz w:val="20"/>
          <w:rPrChange w:id="15" w:author="Yves William OBAME EDOU" w:date="2018-03-28T10:56:00Z">
            <w:rPr/>
          </w:rPrChange>
        </w:rPr>
        <w:t xml:space="preserve"> des thèmes majeurs de nos sociétés modernes, des propo</w:t>
      </w:r>
      <w:r w:rsidR="003F2A36">
        <w:rPr>
          <w:rFonts w:cstheme="minorHAnsi"/>
          <w:sz w:val="20"/>
        </w:rPr>
        <w:t>sitions techniques se multiplient</w:t>
      </w:r>
      <w:r w:rsidRPr="00481146">
        <w:rPr>
          <w:rFonts w:cstheme="minorHAnsi"/>
          <w:sz w:val="20"/>
          <w:rPrChange w:id="16" w:author="Yves William OBAME EDOU" w:date="2018-03-28T10:56:00Z">
            <w:rPr/>
          </w:rPrChange>
        </w:rPr>
        <w:t xml:space="preserve"> afin d’y répondre au mieux. L’implémentation de structures de l’information et de la communication dans le réseau</w:t>
      </w:r>
      <w:del w:id="17" w:author="Yves William OBAME EDOU" w:date="2018-03-28T10:17:00Z">
        <w:r w:rsidRPr="00481146" w:rsidDel="00727656">
          <w:rPr>
            <w:rFonts w:cstheme="minorHAnsi"/>
            <w:sz w:val="20"/>
            <w:rPrChange w:id="18" w:author="Yves William OBAME EDOU" w:date="2018-03-28T10:56:00Z">
              <w:rPr/>
            </w:rPrChange>
          </w:rPr>
          <w:delText>x</w:delText>
        </w:r>
      </w:del>
      <w:r w:rsidRPr="00481146">
        <w:rPr>
          <w:rFonts w:cstheme="minorHAnsi"/>
          <w:sz w:val="20"/>
          <w:rPrChange w:id="19" w:author="Yves William OBAME EDOU" w:date="2018-03-28T10:56:00Z">
            <w:rPr/>
          </w:rPrChange>
        </w:rPr>
        <w:t xml:space="preserve"> électrique ainsi que le développement de véhicules électriques permettent de concevoir une nouvelle manière d’organiser les déplacements à l’échelle d’un territoire.</w:t>
      </w:r>
      <w:ins w:id="20" w:author="Yves William OBAME EDOU" w:date="2018-03-28T10:18:00Z">
        <w:r w:rsidR="00727656" w:rsidRPr="00481146">
          <w:rPr>
            <w:rFonts w:cstheme="minorHAnsi"/>
            <w:sz w:val="20"/>
            <w:rPrChange w:id="21" w:author="Yves William OBAME EDOU" w:date="2018-03-28T10:56:00Z">
              <w:rPr/>
            </w:rPrChange>
          </w:rPr>
          <w:t xml:space="preserve"> </w:t>
        </w:r>
      </w:ins>
    </w:p>
    <w:p w:rsidR="00BA001C" w:rsidRPr="00481146" w:rsidRDefault="00506206" w:rsidP="00481146">
      <w:pPr>
        <w:jc w:val="both"/>
        <w:rPr>
          <w:ins w:id="22" w:author="Yves William OBAME EDOU" w:date="2018-03-28T10:24:00Z"/>
          <w:rFonts w:cstheme="minorHAnsi"/>
          <w:sz w:val="20"/>
          <w:rPrChange w:id="23" w:author="Yves William OBAME EDOU" w:date="2018-03-28T10:56:00Z">
            <w:rPr>
              <w:ins w:id="24" w:author="Yves William OBAME EDOU" w:date="2018-03-28T10:24:00Z"/>
            </w:rPr>
          </w:rPrChange>
        </w:rPr>
      </w:pPr>
      <w:r w:rsidRPr="00481146">
        <w:rPr>
          <w:rFonts w:cstheme="minorHAnsi"/>
          <w:sz w:val="20"/>
          <w:rPrChange w:id="25" w:author="Yves William OBAME EDOU" w:date="2018-03-28T10:56:00Z">
            <w:rPr/>
          </w:rPrChange>
        </w:rPr>
        <w:t>Cependant, des contraintes existent dû aux technologies employées, la porté</w:t>
      </w:r>
      <w:ins w:id="26" w:author="Yves William OBAME EDOU" w:date="2018-03-28T10:17:00Z">
        <w:r w:rsidR="00727656" w:rsidRPr="00481146">
          <w:rPr>
            <w:rFonts w:cstheme="minorHAnsi"/>
            <w:sz w:val="20"/>
            <w:rPrChange w:id="27" w:author="Yves William OBAME EDOU" w:date="2018-03-28T10:56:00Z">
              <w:rPr/>
            </w:rPrChange>
          </w:rPr>
          <w:t>e</w:t>
        </w:r>
      </w:ins>
      <w:r w:rsidRPr="00481146">
        <w:rPr>
          <w:rFonts w:cstheme="minorHAnsi"/>
          <w:sz w:val="20"/>
          <w:rPrChange w:id="28" w:author="Yves William OBAME EDOU" w:date="2018-03-28T10:56:00Z">
            <w:rPr/>
          </w:rPrChange>
        </w:rPr>
        <w:t xml:space="preserve"> des véhicules</w:t>
      </w:r>
      <w:bookmarkStart w:id="29" w:name="_GoBack"/>
      <w:bookmarkEnd w:id="29"/>
      <w:r w:rsidRPr="00481146">
        <w:rPr>
          <w:rFonts w:cstheme="minorHAnsi"/>
          <w:sz w:val="20"/>
          <w:rPrChange w:id="30" w:author="Yves William OBAME EDOU" w:date="2018-03-28T10:56:00Z">
            <w:rPr/>
          </w:rPrChange>
        </w:rPr>
        <w:t xml:space="preserve"> électriques est faible et le temps de charge des batteries est conséquent. </w:t>
      </w:r>
    </w:p>
    <w:p w:rsidR="00D9584E" w:rsidRPr="00481146" w:rsidRDefault="00D9584E">
      <w:pPr>
        <w:pStyle w:val="Sansinterligne"/>
        <w:jc w:val="both"/>
        <w:rPr>
          <w:rFonts w:cstheme="minorHAnsi"/>
          <w:sz w:val="20"/>
          <w:rPrChange w:id="31" w:author="Yves William OBAME EDOU" w:date="2018-03-28T10:56:00Z">
            <w:rPr/>
          </w:rPrChange>
        </w:rPr>
        <w:pPrChange w:id="32" w:author="Yves William OBAME EDOU" w:date="2018-03-28T10:22:00Z">
          <w:pPr>
            <w:jc w:val="both"/>
          </w:pPr>
        </w:pPrChange>
      </w:pPr>
    </w:p>
    <w:p w:rsidR="00BA001C" w:rsidRPr="00481146" w:rsidDel="00870252" w:rsidRDefault="00506206">
      <w:pPr>
        <w:ind w:firstLine="708"/>
        <w:jc w:val="both"/>
        <w:rPr>
          <w:del w:id="33" w:author="Yves William OBAME EDOU" w:date="2018-03-28T11:14:00Z"/>
          <w:rFonts w:cstheme="minorHAnsi"/>
          <w:sz w:val="20"/>
          <w:rPrChange w:id="34" w:author="Yves William OBAME EDOU" w:date="2018-03-28T10:56:00Z">
            <w:rPr>
              <w:del w:id="35" w:author="Yves William OBAME EDOU" w:date="2018-03-28T11:14:00Z"/>
            </w:rPr>
          </w:rPrChange>
        </w:rPr>
        <w:pPrChange w:id="36" w:author="Yves William OBAME EDOU" w:date="2018-03-28T10:22:00Z">
          <w:pPr>
            <w:jc w:val="both"/>
          </w:pPr>
        </w:pPrChange>
      </w:pPr>
      <w:r w:rsidRPr="00481146">
        <w:rPr>
          <w:rFonts w:cstheme="minorHAnsi"/>
          <w:sz w:val="20"/>
          <w:rPrChange w:id="37" w:author="Yves William OBAME EDOU" w:date="2018-03-28T10:56:00Z">
            <w:rPr/>
          </w:rPrChange>
        </w:rPr>
        <w:t xml:space="preserve">L’article « An efficient </w:t>
      </w:r>
      <w:proofErr w:type="spellStart"/>
      <w:r w:rsidRPr="00481146">
        <w:rPr>
          <w:rFonts w:cstheme="minorHAnsi"/>
          <w:sz w:val="20"/>
          <w:rPrChange w:id="38" w:author="Yves William OBAME EDOU" w:date="2018-03-28T10:56:00Z">
            <w:rPr/>
          </w:rPrChange>
        </w:rPr>
        <w:t>Itinerary</w:t>
      </w:r>
      <w:proofErr w:type="spellEnd"/>
      <w:r w:rsidRPr="00481146">
        <w:rPr>
          <w:rFonts w:cstheme="minorHAnsi"/>
          <w:sz w:val="20"/>
          <w:rPrChange w:id="39" w:author="Yves William OBAME EDOU" w:date="2018-03-28T10:56:00Z">
            <w:rPr/>
          </w:rPrChange>
        </w:rPr>
        <w:t xml:space="preserve"> Management Scheme for Electric </w:t>
      </w:r>
      <w:proofErr w:type="spellStart"/>
      <w:r w:rsidRPr="00481146">
        <w:rPr>
          <w:rFonts w:cstheme="minorHAnsi"/>
          <w:sz w:val="20"/>
          <w:rPrChange w:id="40" w:author="Yves William OBAME EDOU" w:date="2018-03-28T10:56:00Z">
            <w:rPr/>
          </w:rPrChange>
        </w:rPr>
        <w:t>Vehicles</w:t>
      </w:r>
      <w:proofErr w:type="spellEnd"/>
      <w:r w:rsidRPr="00481146">
        <w:rPr>
          <w:rFonts w:cstheme="minorHAnsi"/>
          <w:sz w:val="20"/>
          <w:rPrChange w:id="41" w:author="Yves William OBAME EDOU" w:date="2018-03-28T10:56:00Z">
            <w:rPr/>
          </w:rPrChange>
        </w:rPr>
        <w:t xml:space="preserve"> </w:t>
      </w:r>
      <w:proofErr w:type="spellStart"/>
      <w:r w:rsidRPr="00481146">
        <w:rPr>
          <w:rFonts w:cstheme="minorHAnsi"/>
          <w:sz w:val="20"/>
          <w:rPrChange w:id="42" w:author="Yves William OBAME EDOU" w:date="2018-03-28T10:56:00Z">
            <w:rPr/>
          </w:rPrChange>
        </w:rPr>
        <w:t>using</w:t>
      </w:r>
      <w:proofErr w:type="spellEnd"/>
      <w:r w:rsidRPr="00481146">
        <w:rPr>
          <w:rFonts w:cstheme="minorHAnsi"/>
          <w:sz w:val="20"/>
          <w:rPrChange w:id="43" w:author="Yves William OBAME EDOU" w:date="2018-03-28T10:56:00Z">
            <w:rPr/>
          </w:rPrChange>
        </w:rPr>
        <w:t xml:space="preserve"> ACO » écrit par </w:t>
      </w:r>
      <w:proofErr w:type="spellStart"/>
      <w:r w:rsidRPr="00481146">
        <w:rPr>
          <w:rFonts w:cstheme="minorHAnsi"/>
          <w:sz w:val="20"/>
          <w:rPrChange w:id="44" w:author="Yves William OBAME EDOU" w:date="2018-03-28T10:56:00Z">
            <w:rPr/>
          </w:rPrChange>
        </w:rPr>
        <w:t>Deepika</w:t>
      </w:r>
      <w:proofErr w:type="spellEnd"/>
      <w:r w:rsidRPr="00481146">
        <w:rPr>
          <w:rFonts w:cstheme="minorHAnsi"/>
          <w:sz w:val="20"/>
          <w:rPrChange w:id="45" w:author="Yves William OBAME EDOU" w:date="2018-03-28T10:56:00Z">
            <w:rPr/>
          </w:rPrChange>
        </w:rPr>
        <w:t xml:space="preserve"> </w:t>
      </w:r>
      <w:proofErr w:type="spellStart"/>
      <w:r w:rsidRPr="00481146">
        <w:rPr>
          <w:rFonts w:cstheme="minorHAnsi"/>
          <w:sz w:val="20"/>
          <w:rPrChange w:id="46" w:author="Yves William OBAME EDOU" w:date="2018-03-28T10:56:00Z">
            <w:rPr/>
          </w:rPrChange>
        </w:rPr>
        <w:t>Hooda</w:t>
      </w:r>
      <w:proofErr w:type="spellEnd"/>
      <w:r w:rsidRPr="00481146">
        <w:rPr>
          <w:rFonts w:cstheme="minorHAnsi"/>
          <w:sz w:val="20"/>
          <w:rPrChange w:id="47" w:author="Yves William OBAME EDOU" w:date="2018-03-28T10:56:00Z">
            <w:rPr/>
          </w:rPrChange>
        </w:rPr>
        <w:t xml:space="preserve"> et </w:t>
      </w:r>
      <w:proofErr w:type="spellStart"/>
      <w:r w:rsidRPr="00481146">
        <w:rPr>
          <w:rFonts w:cstheme="minorHAnsi"/>
          <w:sz w:val="20"/>
          <w:rPrChange w:id="48" w:author="Yves William OBAME EDOU" w:date="2018-03-28T10:56:00Z">
            <w:rPr/>
          </w:rPrChange>
        </w:rPr>
        <w:t>Neeraj</w:t>
      </w:r>
      <w:proofErr w:type="spellEnd"/>
      <w:r w:rsidRPr="00481146">
        <w:rPr>
          <w:rFonts w:cstheme="minorHAnsi"/>
          <w:sz w:val="20"/>
          <w:rPrChange w:id="49" w:author="Yves William OBAME EDOU" w:date="2018-03-28T10:56:00Z">
            <w:rPr/>
          </w:rPrChange>
        </w:rPr>
        <w:t xml:space="preserve"> Kumar de l’université de </w:t>
      </w:r>
      <w:proofErr w:type="spellStart"/>
      <w:r w:rsidRPr="00481146">
        <w:rPr>
          <w:rFonts w:cstheme="minorHAnsi"/>
          <w:sz w:val="20"/>
          <w:rPrChange w:id="50" w:author="Yves William OBAME EDOU" w:date="2018-03-28T10:56:00Z">
            <w:rPr/>
          </w:rPrChange>
        </w:rPr>
        <w:t>Thapar</w:t>
      </w:r>
      <w:proofErr w:type="spellEnd"/>
      <w:r w:rsidRPr="00481146">
        <w:rPr>
          <w:rFonts w:cstheme="minorHAnsi"/>
          <w:sz w:val="20"/>
          <w:rPrChange w:id="51" w:author="Yves William OBAME EDOU" w:date="2018-03-28T10:56:00Z">
            <w:rPr/>
          </w:rPrChange>
        </w:rPr>
        <w:t xml:space="preserve"> en Inde </w:t>
      </w:r>
      <w:del w:id="52" w:author="Yves William OBAME EDOU" w:date="2018-03-28T10:17:00Z">
        <w:r w:rsidRPr="00481146" w:rsidDel="00727656">
          <w:rPr>
            <w:rFonts w:cstheme="minorHAnsi"/>
            <w:sz w:val="20"/>
            <w:rPrChange w:id="53" w:author="Yves William OBAME EDOU" w:date="2018-03-28T10:56:00Z">
              <w:rPr/>
            </w:rPrChange>
          </w:rPr>
          <w:delText xml:space="preserve"> </w:delText>
        </w:r>
      </w:del>
      <w:r w:rsidRPr="00481146">
        <w:rPr>
          <w:rFonts w:cstheme="minorHAnsi"/>
          <w:sz w:val="20"/>
          <w:rPrChange w:id="54" w:author="Yves William OBAME EDOU" w:date="2018-03-28T10:56:00Z">
            <w:rPr/>
          </w:rPrChange>
        </w:rPr>
        <w:t>tente</w:t>
      </w:r>
      <w:del w:id="55" w:author="Yves William OBAME EDOU" w:date="2018-03-28T10:17:00Z">
        <w:r w:rsidRPr="00481146" w:rsidDel="00727656">
          <w:rPr>
            <w:rFonts w:cstheme="minorHAnsi"/>
            <w:sz w:val="20"/>
            <w:rPrChange w:id="56" w:author="Yves William OBAME EDOU" w:date="2018-03-28T10:56:00Z">
              <w:rPr/>
            </w:rPrChange>
          </w:rPr>
          <w:delText>nt</w:delText>
        </w:r>
      </w:del>
      <w:r w:rsidRPr="00481146">
        <w:rPr>
          <w:rFonts w:cstheme="minorHAnsi"/>
          <w:sz w:val="20"/>
          <w:rPrChange w:id="57" w:author="Yves William OBAME EDOU" w:date="2018-03-28T10:56:00Z">
            <w:rPr/>
          </w:rPrChange>
        </w:rPr>
        <w:t xml:space="preserve"> de déterminer un itinéraire optimal pour un véhicule électrique selon trois axes, la distance parcouru</w:t>
      </w:r>
      <w:ins w:id="58" w:author="Yves William OBAME EDOU" w:date="2018-03-28T10:20:00Z">
        <w:r w:rsidR="00727656" w:rsidRPr="00481146">
          <w:rPr>
            <w:rFonts w:cstheme="minorHAnsi"/>
            <w:sz w:val="20"/>
            <w:rPrChange w:id="59" w:author="Yves William OBAME EDOU" w:date="2018-03-28T10:56:00Z">
              <w:rPr/>
            </w:rPrChange>
          </w:rPr>
          <w:t>e</w:t>
        </w:r>
      </w:ins>
      <w:r w:rsidRPr="00481146">
        <w:rPr>
          <w:rFonts w:cstheme="minorHAnsi"/>
          <w:sz w:val="20"/>
          <w:rPrChange w:id="60" w:author="Yves William OBAME EDOU" w:date="2018-03-28T10:56:00Z">
            <w:rPr/>
          </w:rPrChange>
        </w:rPr>
        <w:t>, le coût de charge et le temps</w:t>
      </w:r>
      <w:del w:id="61" w:author="Yves William OBAME EDOU" w:date="2018-03-28T10:20:00Z">
        <w:r w:rsidRPr="00481146" w:rsidDel="00727656">
          <w:rPr>
            <w:rFonts w:cstheme="minorHAnsi"/>
            <w:sz w:val="20"/>
            <w:rPrChange w:id="62" w:author="Yves William OBAME EDOU" w:date="2018-03-28T10:56:00Z">
              <w:rPr/>
            </w:rPrChange>
          </w:rPr>
          <w:delText xml:space="preserve"> </w:delText>
        </w:r>
      </w:del>
      <w:r w:rsidRPr="00481146">
        <w:rPr>
          <w:rFonts w:cstheme="minorHAnsi"/>
          <w:sz w:val="20"/>
          <w:rPrChange w:id="63" w:author="Yves William OBAME EDOU" w:date="2018-03-28T10:56:00Z">
            <w:rPr/>
          </w:rPrChange>
        </w:rPr>
        <w:t xml:space="preserve"> (charges et voyage) en s’appuyant sur l’algorithme des colonies de </w:t>
      </w:r>
      <w:del w:id="64" w:author="Yves William OBAME EDOU" w:date="2018-03-28T10:20:00Z">
        <w:r w:rsidRPr="00481146" w:rsidDel="00727656">
          <w:rPr>
            <w:rFonts w:cstheme="minorHAnsi"/>
            <w:sz w:val="20"/>
            <w:rPrChange w:id="65" w:author="Yves William OBAME EDOU" w:date="2018-03-28T10:56:00Z">
              <w:rPr/>
            </w:rPrChange>
          </w:rPr>
          <w:delText xml:space="preserve"> </w:delText>
        </w:r>
      </w:del>
      <w:r w:rsidRPr="00481146">
        <w:rPr>
          <w:rFonts w:cstheme="minorHAnsi"/>
          <w:sz w:val="20"/>
          <w:rPrChange w:id="66" w:author="Yves William OBAME EDOU" w:date="2018-03-28T10:56:00Z">
            <w:rPr/>
          </w:rPrChange>
        </w:rPr>
        <w:t>fourmis.</w:t>
      </w:r>
    </w:p>
    <w:p w:rsidR="00BA001C" w:rsidRPr="00481146" w:rsidRDefault="00870252">
      <w:pPr>
        <w:ind w:firstLine="708"/>
        <w:jc w:val="both"/>
        <w:rPr>
          <w:rFonts w:cstheme="minorHAnsi"/>
          <w:sz w:val="20"/>
          <w:rPrChange w:id="67" w:author="Yves William OBAME EDOU" w:date="2018-03-28T10:56:00Z">
            <w:rPr/>
          </w:rPrChange>
        </w:rPr>
        <w:pPrChange w:id="68" w:author="Yves William OBAME EDOU" w:date="2018-03-28T10:22:00Z">
          <w:pPr>
            <w:jc w:val="both"/>
          </w:pPr>
        </w:pPrChange>
      </w:pPr>
      <w:ins w:id="69" w:author="Yves William OBAME EDOU" w:date="2018-03-28T11:14:00Z">
        <w:r w:rsidRPr="00481146">
          <w:rPr>
            <w:rFonts w:cstheme="minorHAnsi"/>
            <w:sz w:val="20"/>
          </w:rPr>
          <w:t xml:space="preserve"> </w:t>
        </w:r>
      </w:ins>
      <w:r w:rsidR="00506206" w:rsidRPr="00481146">
        <w:rPr>
          <w:rFonts w:cstheme="minorHAnsi"/>
          <w:sz w:val="20"/>
          <w:rPrChange w:id="70" w:author="Yves William OBAME EDOU" w:date="2018-03-28T10:56:00Z">
            <w:rPr/>
          </w:rPrChange>
        </w:rPr>
        <w:t>Notre but, sera de synthétiser leur approche afin d’en ressortir les avantages</w:t>
      </w:r>
      <w:ins w:id="71" w:author="Yves William OBAME EDOU" w:date="2018-03-28T10:20:00Z">
        <w:r w:rsidR="00727656" w:rsidRPr="00481146">
          <w:rPr>
            <w:rFonts w:cstheme="minorHAnsi"/>
            <w:sz w:val="20"/>
            <w:rPrChange w:id="72" w:author="Yves William OBAME EDOU" w:date="2018-03-28T10:56:00Z">
              <w:rPr/>
            </w:rPrChange>
          </w:rPr>
          <w:t xml:space="preserve"> et</w:t>
        </w:r>
      </w:ins>
      <w:del w:id="73" w:author="Yves William OBAME EDOU" w:date="2018-03-28T10:20:00Z">
        <w:r w:rsidR="00506206" w:rsidRPr="00481146" w:rsidDel="00727656">
          <w:rPr>
            <w:rFonts w:cstheme="minorHAnsi"/>
            <w:sz w:val="20"/>
            <w:rPrChange w:id="74" w:author="Yves William OBAME EDOU" w:date="2018-03-28T10:56:00Z">
              <w:rPr/>
            </w:rPrChange>
          </w:rPr>
          <w:delText>, mais aussi</w:delText>
        </w:r>
      </w:del>
      <w:r w:rsidR="00506206" w:rsidRPr="00481146">
        <w:rPr>
          <w:rFonts w:cstheme="minorHAnsi"/>
          <w:sz w:val="20"/>
          <w:rPrChange w:id="75" w:author="Yves William OBAME EDOU" w:date="2018-03-28T10:56:00Z">
            <w:rPr/>
          </w:rPrChange>
        </w:rPr>
        <w:t xml:space="preserve"> les inconvénients</w:t>
      </w:r>
      <w:del w:id="76" w:author="Yves William OBAME EDOU" w:date="2018-03-28T10:23:00Z">
        <w:r w:rsidR="00506206" w:rsidRPr="00481146" w:rsidDel="00D9584E">
          <w:rPr>
            <w:rFonts w:cstheme="minorHAnsi"/>
            <w:sz w:val="20"/>
            <w:rPrChange w:id="77" w:author="Yves William OBAME EDOU" w:date="2018-03-28T10:56:00Z">
              <w:rPr/>
            </w:rPrChange>
          </w:rPr>
          <w:delText xml:space="preserve"> </w:delText>
        </w:r>
      </w:del>
      <w:del w:id="78" w:author="Yves William OBAME EDOU" w:date="2018-03-28T10:19:00Z">
        <w:r w:rsidR="00506206" w:rsidRPr="00481146" w:rsidDel="00727656">
          <w:rPr>
            <w:rFonts w:cstheme="minorHAnsi"/>
            <w:sz w:val="20"/>
            <w:rPrChange w:id="79" w:author="Yves William OBAME EDOU" w:date="2018-03-28T10:56:00Z">
              <w:rPr/>
            </w:rPrChange>
          </w:rPr>
          <w:delText>qu’apporte</w:delText>
        </w:r>
      </w:del>
      <w:del w:id="80" w:author="Yves William OBAME EDOU" w:date="2018-03-28T10:23:00Z">
        <w:r w:rsidR="00506206" w:rsidRPr="00481146" w:rsidDel="00D9584E">
          <w:rPr>
            <w:rFonts w:cstheme="minorHAnsi"/>
            <w:sz w:val="20"/>
            <w:rPrChange w:id="81" w:author="Yves William OBAME EDOU" w:date="2018-03-28T10:56:00Z">
              <w:rPr/>
            </w:rPrChange>
          </w:rPr>
          <w:delText xml:space="preserve"> cette contribution</w:delText>
        </w:r>
      </w:del>
      <w:r w:rsidR="00506206" w:rsidRPr="00481146">
        <w:rPr>
          <w:rFonts w:cstheme="minorHAnsi"/>
          <w:sz w:val="20"/>
          <w:rPrChange w:id="82" w:author="Yves William OBAME EDOU" w:date="2018-03-28T10:56:00Z">
            <w:rPr/>
          </w:rPrChange>
        </w:rPr>
        <w:t xml:space="preserve">. </w:t>
      </w:r>
    </w:p>
    <w:p w:rsidR="00BA001C" w:rsidRPr="00481146" w:rsidRDefault="00506206">
      <w:pPr>
        <w:pStyle w:val="Titre1"/>
        <w:jc w:val="both"/>
        <w:rPr>
          <w:rFonts w:asciiTheme="minorHAnsi" w:hAnsiTheme="minorHAnsi" w:cstheme="minorHAnsi"/>
          <w:sz w:val="24"/>
          <w:rPrChange w:id="83" w:author="Yves William OBAME EDOU" w:date="2018-03-28T10:56:00Z">
            <w:rPr/>
          </w:rPrChange>
        </w:rPr>
        <w:pPrChange w:id="84" w:author="Yves William OBAME EDOU" w:date="2018-03-28T10:22:00Z">
          <w:pPr>
            <w:pStyle w:val="Titre1"/>
          </w:pPr>
        </w:pPrChange>
      </w:pPr>
      <w:r w:rsidRPr="00481146">
        <w:rPr>
          <w:rFonts w:asciiTheme="minorHAnsi" w:hAnsiTheme="minorHAnsi" w:cstheme="minorHAnsi"/>
          <w:sz w:val="24"/>
          <w:rPrChange w:id="85" w:author="Yves William OBAME EDOU" w:date="2018-03-28T10:56:00Z">
            <w:rPr/>
          </w:rPrChange>
        </w:rPr>
        <w:t>Hypothèses et contraintes</w:t>
      </w:r>
    </w:p>
    <w:p w:rsidR="00870252" w:rsidRPr="00481146" w:rsidRDefault="00870252">
      <w:pPr>
        <w:pStyle w:val="Paragraphedeliste"/>
        <w:jc w:val="both"/>
        <w:rPr>
          <w:ins w:id="86" w:author="Yves William OBAME EDOU" w:date="2018-03-28T11:15:00Z"/>
          <w:rFonts w:cstheme="minorHAnsi"/>
          <w:sz w:val="20"/>
        </w:rPr>
        <w:pPrChange w:id="87" w:author="Yves William OBAME EDOU" w:date="2018-03-28T11:15:00Z">
          <w:pPr>
            <w:pStyle w:val="Paragraphedeliste"/>
            <w:numPr>
              <w:numId w:val="1"/>
            </w:numPr>
            <w:ind w:hanging="360"/>
            <w:jc w:val="both"/>
          </w:pPr>
        </w:pPrChange>
      </w:pPr>
    </w:p>
    <w:p w:rsidR="00BA001C" w:rsidRPr="00481146" w:rsidRDefault="00506206">
      <w:pPr>
        <w:pStyle w:val="Paragraphedeliste"/>
        <w:numPr>
          <w:ilvl w:val="0"/>
          <w:numId w:val="1"/>
        </w:numPr>
        <w:jc w:val="both"/>
        <w:rPr>
          <w:rFonts w:cstheme="minorHAnsi"/>
          <w:sz w:val="20"/>
          <w:rPrChange w:id="88" w:author="Yves William OBAME EDOU" w:date="2018-03-28T10:56:00Z">
            <w:rPr/>
          </w:rPrChange>
        </w:rPr>
        <w:pPrChange w:id="89" w:author="Yves William OBAME EDOU" w:date="2018-03-28T10:22:00Z">
          <w:pPr>
            <w:pStyle w:val="Paragraphedeliste"/>
            <w:numPr>
              <w:numId w:val="1"/>
            </w:numPr>
            <w:ind w:hanging="360"/>
          </w:pPr>
        </w:pPrChange>
      </w:pPr>
      <w:r w:rsidRPr="00481146">
        <w:rPr>
          <w:rFonts w:cstheme="minorHAnsi"/>
          <w:sz w:val="20"/>
          <w:rPrChange w:id="90" w:author="Yves William OBAME EDOU" w:date="2018-03-28T10:56:00Z">
            <w:rPr/>
          </w:rPrChange>
        </w:rPr>
        <w:t>Hypothèses :</w:t>
      </w:r>
    </w:p>
    <w:p w:rsidR="00BA001C" w:rsidRPr="00481146" w:rsidRDefault="00506206">
      <w:pPr>
        <w:pStyle w:val="Paragraphedeliste"/>
        <w:numPr>
          <w:ilvl w:val="1"/>
          <w:numId w:val="1"/>
        </w:numPr>
        <w:jc w:val="both"/>
        <w:rPr>
          <w:rFonts w:cstheme="minorHAnsi"/>
          <w:sz w:val="20"/>
          <w:rPrChange w:id="91" w:author="Yves William OBAME EDOU" w:date="2018-03-28T10:56:00Z">
            <w:rPr/>
          </w:rPrChange>
        </w:rPr>
        <w:pPrChange w:id="92" w:author="Yves William OBAME EDOU" w:date="2018-03-28T10:22:00Z">
          <w:pPr>
            <w:pStyle w:val="Paragraphedeliste"/>
            <w:numPr>
              <w:ilvl w:val="1"/>
              <w:numId w:val="1"/>
            </w:numPr>
            <w:ind w:left="1440" w:hanging="360"/>
          </w:pPr>
        </w:pPrChange>
      </w:pPr>
      <w:r w:rsidRPr="00481146">
        <w:rPr>
          <w:rFonts w:cstheme="minorHAnsi"/>
          <w:sz w:val="20"/>
          <w:rPrChange w:id="93" w:author="Yves William OBAME EDOU" w:date="2018-03-28T10:56:00Z">
            <w:rPr/>
          </w:rPrChange>
        </w:rPr>
        <w:t>Un seul type de véhicule électrique (La méthode ne fait pas de différence entre les véhicules)</w:t>
      </w:r>
    </w:p>
    <w:p w:rsidR="00BA001C" w:rsidRPr="00481146" w:rsidRDefault="00506206">
      <w:pPr>
        <w:pStyle w:val="Paragraphedeliste"/>
        <w:numPr>
          <w:ilvl w:val="1"/>
          <w:numId w:val="1"/>
        </w:numPr>
        <w:jc w:val="both"/>
        <w:rPr>
          <w:rFonts w:cstheme="minorHAnsi"/>
          <w:sz w:val="20"/>
          <w:rPrChange w:id="94" w:author="Yves William OBAME EDOU" w:date="2018-03-28T10:56:00Z">
            <w:rPr/>
          </w:rPrChange>
        </w:rPr>
        <w:pPrChange w:id="95" w:author="Yves William OBAME EDOU" w:date="2018-03-28T10:22:00Z">
          <w:pPr>
            <w:pStyle w:val="Paragraphedeliste"/>
            <w:numPr>
              <w:ilvl w:val="1"/>
              <w:numId w:val="1"/>
            </w:numPr>
            <w:ind w:left="1440" w:hanging="360"/>
          </w:pPr>
        </w:pPrChange>
      </w:pPr>
      <w:r w:rsidRPr="00481146">
        <w:rPr>
          <w:rFonts w:cstheme="minorHAnsi"/>
          <w:sz w:val="20"/>
          <w:rPrChange w:id="96" w:author="Yves William OBAME EDOU" w:date="2018-03-28T10:56:00Z">
            <w:rPr/>
          </w:rPrChange>
        </w:rPr>
        <w:t xml:space="preserve">Le conducteur doit se déplacer de </w:t>
      </w:r>
      <w:del w:id="97" w:author="Yves William OBAME EDOU" w:date="2018-03-28T10:25:00Z">
        <w:r w:rsidRPr="00481146" w:rsidDel="00D9584E">
          <w:rPr>
            <w:rFonts w:cstheme="minorHAnsi"/>
            <w:sz w:val="20"/>
            <w:rPrChange w:id="98" w:author="Yves William OBAME EDOU" w:date="2018-03-28T10:56:00Z">
              <w:rPr/>
            </w:rPrChange>
          </w:rPr>
          <w:delText>bornes de recharge en bornes de recharge</w:delText>
        </w:r>
      </w:del>
      <w:ins w:id="99" w:author="Yves William OBAME EDOU" w:date="2018-03-28T10:25:00Z">
        <w:r w:rsidR="00D9584E" w:rsidRPr="00481146">
          <w:rPr>
            <w:rFonts w:cstheme="minorHAnsi"/>
            <w:sz w:val="20"/>
            <w:rPrChange w:id="100" w:author="Yves William OBAME EDOU" w:date="2018-03-28T10:56:00Z">
              <w:rPr/>
            </w:rPrChange>
          </w:rPr>
          <w:t>stations en stations</w:t>
        </w:r>
      </w:ins>
      <w:r w:rsidRPr="00481146">
        <w:rPr>
          <w:rFonts w:cstheme="minorHAnsi"/>
          <w:sz w:val="20"/>
          <w:rPrChange w:id="101" w:author="Yves William OBAME EDOU" w:date="2018-03-28T10:56:00Z">
            <w:rPr/>
          </w:rPrChange>
        </w:rPr>
        <w:t xml:space="preserve"> pour atteindre sa destination</w:t>
      </w:r>
      <w:ins w:id="102" w:author="Yves William OBAME EDOU" w:date="2018-03-28T10:25:00Z">
        <w:r w:rsidR="00D9584E" w:rsidRPr="00481146">
          <w:rPr>
            <w:rFonts w:cstheme="minorHAnsi"/>
            <w:sz w:val="20"/>
            <w:rPrChange w:id="103" w:author="Yves William OBAME EDOU" w:date="2018-03-28T10:56:00Z">
              <w:rPr/>
            </w:rPrChange>
          </w:rPr>
          <w:t xml:space="preserve"> sans jamais être à cours d’énergie</w:t>
        </w:r>
      </w:ins>
      <w:del w:id="104" w:author="Yves William OBAME EDOU" w:date="2018-03-28T10:24:00Z">
        <w:r w:rsidRPr="00481146" w:rsidDel="00D9584E">
          <w:rPr>
            <w:rFonts w:cstheme="minorHAnsi"/>
            <w:sz w:val="20"/>
            <w:rPrChange w:id="105" w:author="Yves William OBAME EDOU" w:date="2018-03-28T10:56:00Z">
              <w:rPr/>
            </w:rPrChange>
          </w:rPr>
          <w:delText xml:space="preserve"> (</w:delText>
        </w:r>
      </w:del>
    </w:p>
    <w:p w:rsidR="00BA001C" w:rsidRPr="00481146" w:rsidRDefault="00506206">
      <w:pPr>
        <w:pStyle w:val="Paragraphedeliste"/>
        <w:numPr>
          <w:ilvl w:val="1"/>
          <w:numId w:val="1"/>
        </w:numPr>
        <w:jc w:val="both"/>
        <w:rPr>
          <w:rFonts w:cstheme="minorHAnsi"/>
          <w:sz w:val="20"/>
          <w:rPrChange w:id="106" w:author="Yves William OBAME EDOU" w:date="2018-03-28T10:56:00Z">
            <w:rPr/>
          </w:rPrChange>
        </w:rPr>
        <w:pPrChange w:id="107" w:author="Yves William OBAME EDOU" w:date="2018-03-28T10:22:00Z">
          <w:pPr>
            <w:pStyle w:val="Paragraphedeliste"/>
            <w:numPr>
              <w:ilvl w:val="1"/>
              <w:numId w:val="1"/>
            </w:numPr>
            <w:ind w:left="1440" w:hanging="360"/>
          </w:pPr>
        </w:pPrChange>
      </w:pPr>
      <w:del w:id="108" w:author="Yves William OBAME EDOU" w:date="2018-03-28T10:24:00Z">
        <w:r w:rsidRPr="00481146" w:rsidDel="00D9584E">
          <w:rPr>
            <w:rFonts w:cstheme="minorHAnsi"/>
            <w:sz w:val="20"/>
            <w:rPrChange w:id="109" w:author="Yves William OBAME EDOU" w:date="2018-03-28T10:56:00Z">
              <w:rPr/>
            </w:rPrChange>
          </w:rPr>
          <w:delText xml:space="preserve">(possible) </w:delText>
        </w:r>
      </w:del>
      <w:ins w:id="110" w:author="Yves William OBAME EDOU" w:date="2018-03-28T10:24:00Z">
        <w:r w:rsidR="00D9584E" w:rsidRPr="00481146">
          <w:rPr>
            <w:rFonts w:cstheme="minorHAnsi"/>
            <w:sz w:val="20"/>
            <w:rPrChange w:id="111" w:author="Yves William OBAME EDOU" w:date="2018-03-28T10:56:00Z">
              <w:rPr/>
            </w:rPrChange>
          </w:rPr>
          <w:t>I</w:t>
        </w:r>
      </w:ins>
      <w:del w:id="112" w:author="Yves William OBAME EDOU" w:date="2018-03-28T10:24:00Z">
        <w:r w:rsidRPr="00481146" w:rsidDel="00D9584E">
          <w:rPr>
            <w:rFonts w:cstheme="minorHAnsi"/>
            <w:sz w:val="20"/>
            <w:rPrChange w:id="113" w:author="Yves William OBAME EDOU" w:date="2018-03-28T10:56:00Z">
              <w:rPr/>
            </w:rPrChange>
          </w:rPr>
          <w:delText>i</w:delText>
        </w:r>
      </w:del>
      <w:r w:rsidRPr="00481146">
        <w:rPr>
          <w:rFonts w:cstheme="minorHAnsi"/>
          <w:sz w:val="20"/>
          <w:rPrChange w:id="114" w:author="Yves William OBAME EDOU" w:date="2018-03-28T10:56:00Z">
            <w:rPr/>
          </w:rPrChange>
        </w:rPr>
        <w:t xml:space="preserve">l n’y </w:t>
      </w:r>
      <w:r w:rsidR="008F19B0">
        <w:rPr>
          <w:rFonts w:cstheme="minorHAnsi"/>
          <w:sz w:val="20"/>
        </w:rPr>
        <w:t xml:space="preserve">a </w:t>
      </w:r>
      <w:r w:rsidRPr="00481146">
        <w:rPr>
          <w:rFonts w:cstheme="minorHAnsi"/>
          <w:sz w:val="20"/>
          <w:rPrChange w:id="115" w:author="Yves William OBAME EDOU" w:date="2018-03-28T10:56:00Z">
            <w:rPr/>
          </w:rPrChange>
        </w:rPr>
        <w:t>pas p</w:t>
      </w:r>
      <w:r w:rsidR="008F19B0">
        <w:rPr>
          <w:rFonts w:cstheme="minorHAnsi"/>
          <w:sz w:val="20"/>
        </w:rPr>
        <w:t>lus de 100 stations de recharge</w:t>
      </w:r>
      <w:r w:rsidRPr="00481146">
        <w:rPr>
          <w:rFonts w:cstheme="minorHAnsi"/>
          <w:sz w:val="20"/>
          <w:rPrChange w:id="116" w:author="Yves William OBAME EDOU" w:date="2018-03-28T10:56:00Z">
            <w:rPr/>
          </w:rPrChange>
        </w:rPr>
        <w:t xml:space="preserve"> entre la source et la destination</w:t>
      </w:r>
    </w:p>
    <w:p w:rsidR="00BA001C" w:rsidRPr="00481146" w:rsidRDefault="00BA001C">
      <w:pPr>
        <w:pStyle w:val="Paragraphedeliste"/>
        <w:ind w:left="1440"/>
        <w:jc w:val="both"/>
        <w:rPr>
          <w:rFonts w:cstheme="minorHAnsi"/>
          <w:sz w:val="20"/>
          <w:rPrChange w:id="117" w:author="Yves William OBAME EDOU" w:date="2018-03-28T10:56:00Z">
            <w:rPr/>
          </w:rPrChange>
        </w:rPr>
        <w:pPrChange w:id="118" w:author="Yves William OBAME EDOU" w:date="2018-03-28T10:22:00Z">
          <w:pPr>
            <w:pStyle w:val="Paragraphedeliste"/>
            <w:ind w:left="1440"/>
          </w:pPr>
        </w:pPrChange>
      </w:pPr>
    </w:p>
    <w:p w:rsidR="00BA001C" w:rsidRPr="00481146" w:rsidRDefault="00506206">
      <w:pPr>
        <w:pStyle w:val="Paragraphedeliste"/>
        <w:numPr>
          <w:ilvl w:val="0"/>
          <w:numId w:val="1"/>
        </w:numPr>
        <w:jc w:val="both"/>
        <w:rPr>
          <w:rFonts w:cstheme="minorHAnsi"/>
          <w:sz w:val="20"/>
          <w:rPrChange w:id="119" w:author="Yves William OBAME EDOU" w:date="2018-03-28T10:56:00Z">
            <w:rPr/>
          </w:rPrChange>
        </w:rPr>
        <w:pPrChange w:id="120" w:author="Yves William OBAME EDOU" w:date="2018-03-28T10:22:00Z">
          <w:pPr>
            <w:pStyle w:val="Paragraphedeliste"/>
            <w:numPr>
              <w:numId w:val="1"/>
            </w:numPr>
            <w:ind w:hanging="360"/>
          </w:pPr>
        </w:pPrChange>
      </w:pPr>
      <w:r w:rsidRPr="00481146">
        <w:rPr>
          <w:rFonts w:cstheme="minorHAnsi"/>
          <w:sz w:val="20"/>
          <w:rPrChange w:id="121" w:author="Yves William OBAME EDOU" w:date="2018-03-28T10:56:00Z">
            <w:rPr/>
          </w:rPrChange>
        </w:rPr>
        <w:t>Contraintes :</w:t>
      </w:r>
    </w:p>
    <w:p w:rsidR="00BA001C" w:rsidRPr="00481146" w:rsidRDefault="00506206">
      <w:pPr>
        <w:pStyle w:val="Paragraphedeliste"/>
        <w:numPr>
          <w:ilvl w:val="1"/>
          <w:numId w:val="1"/>
        </w:numPr>
        <w:jc w:val="both"/>
        <w:rPr>
          <w:rFonts w:cstheme="minorHAnsi"/>
          <w:sz w:val="20"/>
          <w:rPrChange w:id="122" w:author="Yves William OBAME EDOU" w:date="2018-03-28T10:56:00Z">
            <w:rPr/>
          </w:rPrChange>
        </w:rPr>
        <w:pPrChange w:id="123" w:author="Yves William OBAME EDOU" w:date="2018-03-28T10:22:00Z">
          <w:pPr>
            <w:pStyle w:val="Paragraphedeliste"/>
            <w:numPr>
              <w:ilvl w:val="1"/>
              <w:numId w:val="1"/>
            </w:numPr>
            <w:ind w:left="1440" w:hanging="360"/>
          </w:pPr>
        </w:pPrChange>
      </w:pPr>
      <w:r w:rsidRPr="00481146">
        <w:rPr>
          <w:rFonts w:cstheme="minorHAnsi"/>
          <w:sz w:val="20"/>
          <w:rPrChange w:id="124" w:author="Yves William OBAME EDOU" w:date="2018-03-28T10:56:00Z">
            <w:rPr/>
          </w:rPrChange>
        </w:rPr>
        <w:t>Le nombre de stations de recharge</w:t>
      </w:r>
      <w:del w:id="125" w:author="Yves William OBAME EDOU" w:date="2018-03-28T10:30:00Z">
        <w:r w:rsidRPr="00481146" w:rsidDel="003821EE">
          <w:rPr>
            <w:rFonts w:cstheme="minorHAnsi"/>
            <w:sz w:val="20"/>
            <w:rPrChange w:id="126" w:author="Yves William OBAME EDOU" w:date="2018-03-28T10:56:00Z">
              <w:rPr/>
            </w:rPrChange>
          </w:rPr>
          <w:delText>s</w:delText>
        </w:r>
      </w:del>
      <w:r w:rsidRPr="00481146">
        <w:rPr>
          <w:rFonts w:cstheme="minorHAnsi"/>
          <w:sz w:val="20"/>
          <w:rPrChange w:id="127" w:author="Yves William OBAME EDOU" w:date="2018-03-28T10:56:00Z">
            <w:rPr/>
          </w:rPrChange>
        </w:rPr>
        <w:t xml:space="preserve"> entre </w:t>
      </w:r>
      <w:ins w:id="128" w:author="Yves William OBAME EDOU" w:date="2018-03-28T10:26:00Z">
        <w:r w:rsidR="00D9584E" w:rsidRPr="00481146">
          <w:rPr>
            <w:rFonts w:cstheme="minorHAnsi"/>
            <w:sz w:val="20"/>
            <w:rPrChange w:id="129" w:author="Yves William OBAME EDOU" w:date="2018-03-28T10:56:00Z">
              <w:rPr/>
            </w:rPrChange>
          </w:rPr>
          <w:t>la source</w:t>
        </w:r>
      </w:ins>
      <w:del w:id="130" w:author="Yves William OBAME EDOU" w:date="2018-03-28T10:26:00Z">
        <w:r w:rsidRPr="00481146" w:rsidDel="00D9584E">
          <w:rPr>
            <w:rFonts w:cstheme="minorHAnsi"/>
            <w:sz w:val="20"/>
            <w:rPrChange w:id="131" w:author="Yves William OBAME EDOU" w:date="2018-03-28T10:56:00Z">
              <w:rPr/>
            </w:rPrChange>
          </w:rPr>
          <w:delText>S</w:delText>
        </w:r>
      </w:del>
      <w:r w:rsidRPr="00481146">
        <w:rPr>
          <w:rFonts w:cstheme="minorHAnsi"/>
          <w:sz w:val="20"/>
          <w:rPrChange w:id="132" w:author="Yves William OBAME EDOU" w:date="2018-03-28T10:56:00Z">
            <w:rPr/>
          </w:rPrChange>
        </w:rPr>
        <w:t xml:space="preserve"> et </w:t>
      </w:r>
      <w:del w:id="133" w:author="Yves William OBAME EDOU" w:date="2018-03-28T10:26:00Z">
        <w:r w:rsidRPr="00481146" w:rsidDel="00D9584E">
          <w:rPr>
            <w:rFonts w:cstheme="minorHAnsi"/>
            <w:sz w:val="20"/>
            <w:rPrChange w:id="134" w:author="Yves William OBAME EDOU" w:date="2018-03-28T10:56:00Z">
              <w:rPr/>
            </w:rPrChange>
          </w:rPr>
          <w:delText>D</w:delText>
        </w:r>
      </w:del>
      <w:ins w:id="135" w:author="Yves William OBAME EDOU" w:date="2018-03-28T10:26:00Z">
        <w:r w:rsidR="00D9584E" w:rsidRPr="00481146">
          <w:rPr>
            <w:rFonts w:cstheme="minorHAnsi"/>
            <w:sz w:val="20"/>
            <w:rPrChange w:id="136" w:author="Yves William OBAME EDOU" w:date="2018-03-28T10:56:00Z">
              <w:rPr/>
            </w:rPrChange>
          </w:rPr>
          <w:t>la destination</w:t>
        </w:r>
      </w:ins>
    </w:p>
    <w:p w:rsidR="00BA001C" w:rsidRPr="00481146" w:rsidRDefault="00506206">
      <w:pPr>
        <w:pStyle w:val="Paragraphedeliste"/>
        <w:numPr>
          <w:ilvl w:val="1"/>
          <w:numId w:val="1"/>
        </w:numPr>
        <w:jc w:val="both"/>
        <w:rPr>
          <w:rFonts w:cstheme="minorHAnsi"/>
          <w:sz w:val="20"/>
          <w:rPrChange w:id="137" w:author="Yves William OBAME EDOU" w:date="2018-03-28T10:56:00Z">
            <w:rPr/>
          </w:rPrChange>
        </w:rPr>
        <w:pPrChange w:id="138" w:author="Yves William OBAME EDOU" w:date="2018-03-28T10:22:00Z">
          <w:pPr>
            <w:pStyle w:val="Paragraphedeliste"/>
            <w:numPr>
              <w:ilvl w:val="1"/>
              <w:numId w:val="1"/>
            </w:numPr>
            <w:ind w:left="1440" w:hanging="360"/>
          </w:pPr>
        </w:pPrChange>
      </w:pPr>
      <w:r w:rsidRPr="00481146">
        <w:rPr>
          <w:rFonts w:cstheme="minorHAnsi"/>
          <w:sz w:val="20"/>
          <w:rPrChange w:id="139" w:author="Yves William OBAME EDOU" w:date="2018-03-28T10:56:00Z">
            <w:rPr/>
          </w:rPrChange>
        </w:rPr>
        <w:t xml:space="preserve">Le </w:t>
      </w:r>
      <w:ins w:id="140" w:author="Yves William OBAME EDOU" w:date="2018-03-28T10:26:00Z">
        <w:r w:rsidR="00D9584E" w:rsidRPr="00481146">
          <w:rPr>
            <w:rFonts w:cstheme="minorHAnsi"/>
            <w:sz w:val="20"/>
            <w:rPrChange w:id="141" w:author="Yves William OBAME EDOU" w:date="2018-03-28T10:56:00Z">
              <w:rPr/>
            </w:rPrChange>
          </w:rPr>
          <w:t>type</w:t>
        </w:r>
      </w:ins>
      <w:del w:id="142" w:author="Yves William OBAME EDOU" w:date="2018-03-28T10:26:00Z">
        <w:r w:rsidRPr="00481146" w:rsidDel="00D9584E">
          <w:rPr>
            <w:rFonts w:cstheme="minorHAnsi"/>
            <w:sz w:val="20"/>
            <w:rPrChange w:id="143" w:author="Yves William OBAME EDOU" w:date="2018-03-28T10:56:00Z">
              <w:rPr/>
            </w:rPrChange>
          </w:rPr>
          <w:delText>genre</w:delText>
        </w:r>
      </w:del>
      <w:r w:rsidRPr="00481146">
        <w:rPr>
          <w:rFonts w:cstheme="minorHAnsi"/>
          <w:sz w:val="20"/>
          <w:rPrChange w:id="144" w:author="Yves William OBAME EDOU" w:date="2018-03-28T10:56:00Z">
            <w:rPr/>
          </w:rPrChange>
        </w:rPr>
        <w:t xml:space="preserve"> de route (gratuite ou à péage)</w:t>
      </w:r>
    </w:p>
    <w:p w:rsidR="00BA001C" w:rsidRPr="00481146" w:rsidRDefault="00506206">
      <w:pPr>
        <w:pStyle w:val="Paragraphedeliste"/>
        <w:numPr>
          <w:ilvl w:val="1"/>
          <w:numId w:val="1"/>
        </w:numPr>
        <w:jc w:val="both"/>
        <w:rPr>
          <w:rFonts w:cstheme="minorHAnsi"/>
          <w:sz w:val="20"/>
          <w:rPrChange w:id="145" w:author="Yves William OBAME EDOU" w:date="2018-03-28T10:56:00Z">
            <w:rPr/>
          </w:rPrChange>
        </w:rPr>
        <w:pPrChange w:id="146" w:author="Yves William OBAME EDOU" w:date="2018-03-28T10:22:00Z">
          <w:pPr>
            <w:pStyle w:val="Paragraphedeliste"/>
            <w:numPr>
              <w:ilvl w:val="1"/>
              <w:numId w:val="1"/>
            </w:numPr>
            <w:ind w:left="1440" w:hanging="360"/>
          </w:pPr>
        </w:pPrChange>
      </w:pPr>
      <w:r w:rsidRPr="00481146">
        <w:rPr>
          <w:rFonts w:cstheme="minorHAnsi"/>
          <w:sz w:val="20"/>
          <w:rPrChange w:id="147" w:author="Yves William OBAME EDOU" w:date="2018-03-28T10:56:00Z">
            <w:rPr/>
          </w:rPrChange>
        </w:rPr>
        <w:t>Le temps de trajet entre deux stations</w:t>
      </w:r>
    </w:p>
    <w:p w:rsidR="00BA001C" w:rsidRPr="00481146" w:rsidDel="00F731BB" w:rsidRDefault="00D9584E" w:rsidP="00F731BB">
      <w:pPr>
        <w:pStyle w:val="Paragraphedeliste"/>
        <w:numPr>
          <w:ilvl w:val="1"/>
          <w:numId w:val="1"/>
        </w:numPr>
        <w:jc w:val="both"/>
        <w:rPr>
          <w:del w:id="148" w:author="Yves William OBAME EDOU" w:date="2018-03-28T10:27:00Z"/>
          <w:rFonts w:cstheme="minorHAnsi"/>
          <w:sz w:val="20"/>
          <w:rPrChange w:id="149" w:author="Yves William OBAME EDOU" w:date="2018-03-28T10:56:00Z">
            <w:rPr>
              <w:del w:id="150" w:author="Yves William OBAME EDOU" w:date="2018-03-28T10:27:00Z"/>
            </w:rPr>
          </w:rPrChange>
        </w:rPr>
      </w:pPr>
      <w:ins w:id="151" w:author="Yves William OBAME EDOU" w:date="2018-03-28T10:27:00Z">
        <w:r w:rsidRPr="00481146">
          <w:rPr>
            <w:rFonts w:cstheme="minorHAnsi"/>
            <w:sz w:val="20"/>
            <w:rPrChange w:id="152" w:author="Yves William OBAME EDOU" w:date="2018-03-28T10:56:00Z">
              <w:rPr/>
            </w:rPrChange>
          </w:rPr>
          <w:t>Le c</w:t>
        </w:r>
      </w:ins>
      <w:del w:id="153" w:author="Yves William OBAME EDOU" w:date="2018-03-28T10:27:00Z">
        <w:r w:rsidR="00506206" w:rsidRPr="00481146" w:rsidDel="00D9584E">
          <w:rPr>
            <w:rFonts w:cstheme="minorHAnsi"/>
            <w:sz w:val="20"/>
            <w:rPrChange w:id="154" w:author="Yves William OBAME EDOU" w:date="2018-03-28T10:56:00Z">
              <w:rPr/>
            </w:rPrChange>
          </w:rPr>
          <w:delText>C</w:delText>
        </w:r>
      </w:del>
      <w:r w:rsidR="00506206" w:rsidRPr="00481146">
        <w:rPr>
          <w:rFonts w:cstheme="minorHAnsi"/>
          <w:sz w:val="20"/>
          <w:rPrChange w:id="155" w:author="Yves William OBAME EDOU" w:date="2018-03-28T10:56:00Z">
            <w:rPr/>
          </w:rPrChange>
        </w:rPr>
        <w:t xml:space="preserve">oût de </w:t>
      </w:r>
      <w:ins w:id="156" w:author="Yves William OBAME EDOU" w:date="2018-03-28T10:26:00Z">
        <w:r w:rsidRPr="00481146">
          <w:rPr>
            <w:rFonts w:cstheme="minorHAnsi"/>
            <w:sz w:val="20"/>
            <w:rPrChange w:id="157" w:author="Yves William OBAME EDOU" w:date="2018-03-28T10:56:00Z">
              <w:rPr/>
            </w:rPrChange>
          </w:rPr>
          <w:t xml:space="preserve">la </w:t>
        </w:r>
      </w:ins>
      <w:r w:rsidR="00506206" w:rsidRPr="00481146">
        <w:rPr>
          <w:rFonts w:cstheme="minorHAnsi"/>
          <w:sz w:val="20"/>
          <w:rPrChange w:id="158" w:author="Yves William OBAME EDOU" w:date="2018-03-28T10:56:00Z">
            <w:rPr/>
          </w:rPrChange>
        </w:rPr>
        <w:t>recharge dans les différentes stations</w:t>
      </w:r>
    </w:p>
    <w:p w:rsidR="00F731BB" w:rsidRPr="00481146" w:rsidRDefault="00F731BB">
      <w:pPr>
        <w:pStyle w:val="Paragraphedeliste"/>
        <w:numPr>
          <w:ilvl w:val="1"/>
          <w:numId w:val="1"/>
        </w:numPr>
        <w:jc w:val="both"/>
        <w:rPr>
          <w:ins w:id="159" w:author="Yves William OBAME EDOU" w:date="2018-03-28T10:27:00Z"/>
          <w:rFonts w:cstheme="minorHAnsi"/>
          <w:sz w:val="20"/>
          <w:rPrChange w:id="160" w:author="Yves William OBAME EDOU" w:date="2018-03-28T10:56:00Z">
            <w:rPr>
              <w:ins w:id="161" w:author="Yves William OBAME EDOU" w:date="2018-03-28T10:27:00Z"/>
            </w:rPr>
          </w:rPrChange>
        </w:rPr>
        <w:pPrChange w:id="162" w:author="Yves William OBAME EDOU" w:date="2018-03-28T10:22:00Z">
          <w:pPr>
            <w:pStyle w:val="Paragraphedeliste"/>
            <w:numPr>
              <w:ilvl w:val="1"/>
              <w:numId w:val="1"/>
            </w:numPr>
            <w:ind w:left="1440" w:hanging="360"/>
          </w:pPr>
        </w:pPrChange>
      </w:pPr>
    </w:p>
    <w:p w:rsidR="00BA001C" w:rsidRPr="00481146" w:rsidDel="00727656" w:rsidRDefault="00F731BB">
      <w:pPr>
        <w:pStyle w:val="Paragraphedeliste"/>
        <w:numPr>
          <w:ilvl w:val="1"/>
          <w:numId w:val="1"/>
        </w:numPr>
        <w:jc w:val="both"/>
        <w:rPr>
          <w:del w:id="163" w:author="Yves William OBAME EDOU" w:date="2018-03-28T10:21:00Z"/>
          <w:rFonts w:cstheme="minorHAnsi"/>
          <w:sz w:val="20"/>
          <w:rPrChange w:id="164" w:author="Yves William OBAME EDOU" w:date="2018-03-28T10:56:00Z">
            <w:rPr>
              <w:del w:id="165" w:author="Yves William OBAME EDOU" w:date="2018-03-28T10:21:00Z"/>
            </w:rPr>
          </w:rPrChange>
        </w:rPr>
        <w:pPrChange w:id="166" w:author="Yves William OBAME EDOU" w:date="2018-03-28T10:27:00Z">
          <w:pPr>
            <w:pStyle w:val="Paragraphedeliste"/>
            <w:numPr>
              <w:ilvl w:val="1"/>
              <w:numId w:val="1"/>
            </w:numPr>
            <w:ind w:left="1440" w:hanging="360"/>
          </w:pPr>
        </w:pPrChange>
      </w:pPr>
      <w:ins w:id="167" w:author="Yves William OBAME EDOU" w:date="2018-03-28T10:27:00Z">
        <w:r w:rsidRPr="00481146">
          <w:rPr>
            <w:rFonts w:cstheme="minorHAnsi"/>
            <w:sz w:val="20"/>
            <w:rPrChange w:id="168" w:author="Yves William OBAME EDOU" w:date="2018-03-28T10:56:00Z">
              <w:rPr/>
            </w:rPrChange>
          </w:rPr>
          <w:t>Le t</w:t>
        </w:r>
      </w:ins>
      <w:del w:id="169" w:author="Yves William OBAME EDOU" w:date="2018-03-28T10:27:00Z">
        <w:r w:rsidR="00506206" w:rsidRPr="00481146" w:rsidDel="00F731BB">
          <w:rPr>
            <w:rFonts w:cstheme="minorHAnsi"/>
            <w:sz w:val="20"/>
            <w:rPrChange w:id="170" w:author="Yves William OBAME EDOU" w:date="2018-03-28T10:56:00Z">
              <w:rPr/>
            </w:rPrChange>
          </w:rPr>
          <w:delText>T</w:delText>
        </w:r>
      </w:del>
      <w:r w:rsidR="00506206" w:rsidRPr="00481146">
        <w:rPr>
          <w:rFonts w:cstheme="minorHAnsi"/>
          <w:sz w:val="20"/>
          <w:rPrChange w:id="171" w:author="Yves William OBAME EDOU" w:date="2018-03-28T10:56:00Z">
            <w:rPr/>
          </w:rPrChange>
        </w:rPr>
        <w:t>ype de batterie utilisée dans l</w:t>
      </w:r>
      <w:ins w:id="172" w:author="Yves William OBAME EDOU" w:date="2018-03-28T10:30:00Z">
        <w:r w:rsidR="003821EE" w:rsidRPr="00481146">
          <w:rPr>
            <w:rFonts w:cstheme="minorHAnsi"/>
            <w:sz w:val="20"/>
            <w:rPrChange w:id="173" w:author="Yves William OBAME EDOU" w:date="2018-03-28T10:56:00Z">
              <w:rPr/>
            </w:rPrChange>
          </w:rPr>
          <w:t>e véhicule électrique</w:t>
        </w:r>
      </w:ins>
      <w:del w:id="174" w:author="Yves William OBAME EDOU" w:date="2018-03-28T10:30:00Z">
        <w:r w:rsidR="00506206" w:rsidRPr="00481146" w:rsidDel="003821EE">
          <w:rPr>
            <w:rFonts w:cstheme="minorHAnsi"/>
            <w:sz w:val="20"/>
            <w:rPrChange w:id="175" w:author="Yves William OBAME EDOU" w:date="2018-03-28T10:56:00Z">
              <w:rPr/>
            </w:rPrChange>
          </w:rPr>
          <w:delText>’EV</w:delText>
        </w:r>
      </w:del>
    </w:p>
    <w:p w:rsidR="00BA001C" w:rsidRPr="00481146" w:rsidRDefault="00506206">
      <w:pPr>
        <w:pStyle w:val="Paragraphedeliste"/>
        <w:numPr>
          <w:ilvl w:val="1"/>
          <w:numId w:val="1"/>
        </w:numPr>
        <w:jc w:val="both"/>
        <w:rPr>
          <w:rFonts w:cstheme="minorHAnsi"/>
          <w:sz w:val="20"/>
          <w:rPrChange w:id="176" w:author="Yves William OBAME EDOU" w:date="2018-03-28T10:56:00Z">
            <w:rPr/>
          </w:rPrChange>
        </w:rPr>
        <w:pPrChange w:id="177" w:author="Yves William OBAME EDOU" w:date="2018-03-28T10:27:00Z">
          <w:pPr>
            <w:pStyle w:val="Paragraphedeliste"/>
            <w:ind w:left="1440"/>
          </w:pPr>
        </w:pPrChange>
      </w:pPr>
      <w:del w:id="178" w:author="Yves William OBAME EDOU" w:date="2018-03-28T10:26:00Z">
        <w:r w:rsidRPr="00481146" w:rsidDel="00D9584E">
          <w:rPr>
            <w:rFonts w:cstheme="minorHAnsi"/>
            <w:sz w:val="20"/>
            <w:rPrChange w:id="179" w:author="Yves William OBAME EDOU" w:date="2018-03-28T10:56:00Z">
              <w:rPr/>
            </w:rPrChange>
          </w:rPr>
          <w:delText xml:space="preserve"> </w:delText>
        </w:r>
      </w:del>
    </w:p>
    <w:p w:rsidR="00BA001C" w:rsidRPr="00481146" w:rsidRDefault="00506206">
      <w:pPr>
        <w:pStyle w:val="Titre1"/>
        <w:jc w:val="both"/>
        <w:rPr>
          <w:rFonts w:asciiTheme="minorHAnsi" w:hAnsiTheme="minorHAnsi" w:cstheme="minorHAnsi"/>
          <w:sz w:val="24"/>
          <w:rPrChange w:id="180" w:author="Yves William OBAME EDOU" w:date="2018-03-28T10:56:00Z">
            <w:rPr/>
          </w:rPrChange>
        </w:rPr>
        <w:pPrChange w:id="181" w:author="Yves William OBAME EDOU" w:date="2018-03-28T10:22:00Z">
          <w:pPr>
            <w:pStyle w:val="Titre1"/>
          </w:pPr>
        </w:pPrChange>
      </w:pPr>
      <w:r w:rsidRPr="00481146">
        <w:rPr>
          <w:rFonts w:asciiTheme="minorHAnsi" w:hAnsiTheme="minorHAnsi" w:cstheme="minorHAnsi"/>
          <w:sz w:val="24"/>
          <w:rPrChange w:id="182" w:author="Yves William OBAME EDOU" w:date="2018-03-28T10:56:00Z">
            <w:rPr/>
          </w:rPrChange>
        </w:rPr>
        <w:t>Approche utilisée</w:t>
      </w:r>
    </w:p>
    <w:p w:rsidR="00870252" w:rsidRPr="00481146" w:rsidRDefault="00870252">
      <w:pPr>
        <w:ind w:firstLine="708"/>
        <w:jc w:val="both"/>
        <w:rPr>
          <w:ins w:id="183" w:author="Yves William OBAME EDOU" w:date="2018-03-28T11:15:00Z"/>
          <w:rFonts w:cstheme="minorHAnsi"/>
          <w:sz w:val="20"/>
        </w:rPr>
      </w:pPr>
    </w:p>
    <w:p w:rsidR="00506206" w:rsidRPr="00481146" w:rsidDel="00E055D8" w:rsidRDefault="00506206">
      <w:pPr>
        <w:ind w:firstLine="708"/>
        <w:jc w:val="both"/>
        <w:rPr>
          <w:del w:id="184" w:author="Yves William OBAME EDOU" w:date="2018-03-28T09:33:00Z"/>
          <w:rFonts w:eastAsiaTheme="majorEastAsia" w:cstheme="minorHAnsi"/>
          <w:color w:val="2F5496" w:themeColor="accent1" w:themeShade="BF"/>
          <w:sz w:val="20"/>
          <w:rPrChange w:id="185" w:author="Yves William OBAME EDOU" w:date="2018-03-28T10:56:00Z">
            <w:rPr>
              <w:del w:id="186" w:author="Yves William OBAME EDOU" w:date="2018-03-28T09:33:00Z"/>
              <w:rFonts w:asciiTheme="majorHAnsi" w:eastAsiaTheme="majorEastAsia" w:hAnsiTheme="majorHAnsi" w:cstheme="majorBidi"/>
              <w:color w:val="2F5496" w:themeColor="accent1" w:themeShade="BF"/>
            </w:rPr>
          </w:rPrChange>
        </w:rPr>
        <w:pPrChange w:id="187" w:author="Yves William OBAME EDOU" w:date="2018-03-28T10:22:00Z">
          <w:pPr>
            <w:jc w:val="both"/>
          </w:pPr>
        </w:pPrChange>
      </w:pPr>
      <w:r w:rsidRPr="00481146">
        <w:rPr>
          <w:rFonts w:cstheme="minorHAnsi"/>
          <w:sz w:val="20"/>
          <w:rPrChange w:id="188" w:author="Yves William OBAME EDOU" w:date="2018-03-28T10:56:00Z">
            <w:rPr>
              <w:sz w:val="24"/>
            </w:rPr>
          </w:rPrChange>
        </w:rPr>
        <w:t>Cette recherche s'appuie sur l’algorithme d’optimisation par colonies de fourmis (ACO)</w:t>
      </w:r>
      <w:del w:id="189" w:author="Yves William OBAME EDOU" w:date="2018-03-28T10:31:00Z">
        <w:r w:rsidRPr="00481146" w:rsidDel="009F1610">
          <w:rPr>
            <w:rFonts w:cstheme="minorHAnsi"/>
            <w:sz w:val="20"/>
            <w:rPrChange w:id="190" w:author="Yves William OBAME EDOU" w:date="2018-03-28T10:56:00Z">
              <w:rPr>
                <w:sz w:val="24"/>
              </w:rPr>
            </w:rPrChange>
          </w:rPr>
          <w:delText xml:space="preserve">, c'est-à-dire </w:delText>
        </w:r>
        <w:r w:rsidR="005E23FD" w:rsidRPr="00481146" w:rsidDel="009F1610">
          <w:rPr>
            <w:rFonts w:cstheme="minorHAnsi"/>
            <w:sz w:val="20"/>
            <w:rPrChange w:id="191" w:author="Yves William OBAME EDOU" w:date="2018-03-28T10:56:00Z">
              <w:rPr>
                <w:sz w:val="24"/>
              </w:rPr>
            </w:rPrChange>
          </w:rPr>
          <w:delText>sur le</w:delText>
        </w:r>
        <w:r w:rsidRPr="00481146" w:rsidDel="009F1610">
          <w:rPr>
            <w:rFonts w:cstheme="minorHAnsi"/>
            <w:sz w:val="20"/>
            <w:rPrChange w:id="192" w:author="Yves William OBAME EDOU" w:date="2018-03-28T10:56:00Z">
              <w:rPr>
                <w:sz w:val="24"/>
              </w:rPr>
            </w:rPrChange>
          </w:rPr>
          <w:delText xml:space="preserve"> fonctionnement d'une colonie de fourmis</w:delText>
        </w:r>
      </w:del>
      <w:r w:rsidRPr="00481146">
        <w:rPr>
          <w:rFonts w:cstheme="minorHAnsi"/>
          <w:sz w:val="20"/>
          <w:rPrChange w:id="193" w:author="Yves William OBAME EDOU" w:date="2018-03-28T10:56:00Z">
            <w:rPr>
              <w:sz w:val="24"/>
            </w:rPr>
          </w:rPrChange>
        </w:rPr>
        <w:t>. Les fourmis travaillent en colonie et suivent des chemins optimisés pour la collecte de ressources. Elles font de nombreux allers-retours pour aller à ces ressources</w:t>
      </w:r>
      <w:ins w:id="194" w:author="Yves William OBAME EDOU" w:date="2018-03-28T00:55:00Z">
        <w:r w:rsidR="008775CC" w:rsidRPr="00481146">
          <w:rPr>
            <w:rFonts w:cstheme="minorHAnsi"/>
            <w:sz w:val="20"/>
            <w:rPrChange w:id="195" w:author="Yves William OBAME EDOU" w:date="2018-03-28T10:56:00Z">
              <w:rPr>
                <w:sz w:val="24"/>
              </w:rPr>
            </w:rPrChange>
          </w:rPr>
          <w:t xml:space="preserve"> et laissent des phéromones sur leur </w:t>
        </w:r>
      </w:ins>
      <w:ins w:id="196" w:author="Yves William OBAME EDOU" w:date="2018-03-28T00:58:00Z">
        <w:r w:rsidR="008775CC" w:rsidRPr="00481146">
          <w:rPr>
            <w:rFonts w:cstheme="minorHAnsi"/>
            <w:sz w:val="20"/>
            <w:rPrChange w:id="197" w:author="Yves William OBAME EDOU" w:date="2018-03-28T10:56:00Z">
              <w:rPr>
                <w:sz w:val="24"/>
              </w:rPr>
            </w:rPrChange>
          </w:rPr>
          <w:t>passage</w:t>
        </w:r>
      </w:ins>
      <w:r w:rsidRPr="00481146">
        <w:rPr>
          <w:rFonts w:cstheme="minorHAnsi"/>
          <w:sz w:val="20"/>
          <w:rPrChange w:id="198" w:author="Yves William OBAME EDOU" w:date="2018-03-28T10:56:00Z">
            <w:rPr>
              <w:sz w:val="24"/>
            </w:rPr>
          </w:rPrChange>
        </w:rPr>
        <w:t xml:space="preserve">. </w:t>
      </w:r>
      <w:ins w:id="199" w:author="Yves William OBAME EDOU" w:date="2018-03-28T10:42:00Z">
        <w:r w:rsidR="009A4208" w:rsidRPr="00481146">
          <w:rPr>
            <w:rFonts w:cstheme="minorHAnsi"/>
            <w:sz w:val="20"/>
            <w:rPrChange w:id="200" w:author="Yves William OBAME EDOU" w:date="2018-03-28T10:56:00Z">
              <w:rPr/>
            </w:rPrChange>
          </w:rPr>
          <w:t>L’i</w:t>
        </w:r>
      </w:ins>
      <w:ins w:id="201" w:author="Yves William OBAME EDOU" w:date="2018-03-28T10:43:00Z">
        <w:r w:rsidR="009A4208" w:rsidRPr="00481146">
          <w:rPr>
            <w:rFonts w:cstheme="minorHAnsi"/>
            <w:sz w:val="20"/>
            <w:rPrChange w:id="202" w:author="Yves William OBAME EDOU" w:date="2018-03-28T10:56:00Z">
              <w:rPr/>
            </w:rPrChange>
          </w:rPr>
          <w:t>tinéraire choisi par les fourmis dépend de la quantité de phéromones présente sur le chemin</w:t>
        </w:r>
      </w:ins>
      <w:ins w:id="203" w:author="Yves William OBAME EDOU" w:date="2018-03-28T10:42:00Z">
        <w:r w:rsidR="009A4208" w:rsidRPr="00481146">
          <w:rPr>
            <w:rFonts w:cstheme="minorHAnsi"/>
            <w:sz w:val="20"/>
            <w:rPrChange w:id="204" w:author="Yves William OBAME EDOU" w:date="2018-03-28T10:56:00Z">
              <w:rPr/>
            </w:rPrChange>
          </w:rPr>
          <w:t>.</w:t>
        </w:r>
      </w:ins>
      <w:ins w:id="205" w:author="Yves William OBAME EDOU" w:date="2018-03-28T10:43:00Z">
        <w:r w:rsidR="009A4208" w:rsidRPr="00481146">
          <w:rPr>
            <w:rFonts w:cstheme="minorHAnsi"/>
            <w:sz w:val="20"/>
            <w:rPrChange w:id="206" w:author="Yves William OBAME EDOU" w:date="2018-03-28T10:56:00Z">
              <w:rPr/>
            </w:rPrChange>
          </w:rPr>
          <w:t xml:space="preserve"> </w:t>
        </w:r>
      </w:ins>
      <w:r w:rsidRPr="00481146">
        <w:rPr>
          <w:rFonts w:cstheme="minorHAnsi"/>
          <w:sz w:val="20"/>
          <w:rPrChange w:id="207" w:author="Yves William OBAME EDOU" w:date="2018-03-28T10:56:00Z">
            <w:rPr>
              <w:sz w:val="24"/>
            </w:rPr>
          </w:rPrChange>
        </w:rPr>
        <w:t xml:space="preserve">Cet algorithme se base sur le fait que le chemin le plus rapide sera </w:t>
      </w:r>
      <w:del w:id="208" w:author="Yves William OBAME EDOU" w:date="2018-03-28T00:56:00Z">
        <w:r w:rsidRPr="00481146" w:rsidDel="008775CC">
          <w:rPr>
            <w:rFonts w:cstheme="minorHAnsi"/>
            <w:sz w:val="20"/>
            <w:rPrChange w:id="209" w:author="Yves William OBAME EDOU" w:date="2018-03-28T10:56:00Z">
              <w:rPr>
                <w:sz w:val="24"/>
              </w:rPr>
            </w:rPrChange>
          </w:rPr>
          <w:delText xml:space="preserve">donc </w:delText>
        </w:r>
      </w:del>
      <w:r w:rsidRPr="00481146">
        <w:rPr>
          <w:rFonts w:cstheme="minorHAnsi"/>
          <w:sz w:val="20"/>
          <w:rPrChange w:id="210" w:author="Yves William OBAME EDOU" w:date="2018-03-28T10:56:00Z">
            <w:rPr>
              <w:sz w:val="24"/>
            </w:rPr>
          </w:rPrChange>
        </w:rPr>
        <w:t>emprunté plus de fois qu'un chemin plus long</w:t>
      </w:r>
      <w:ins w:id="211" w:author="Yves William OBAME EDOU" w:date="2018-03-28T10:46:00Z">
        <w:r w:rsidR="009A4208" w:rsidRPr="00481146">
          <w:rPr>
            <w:rFonts w:cstheme="minorHAnsi"/>
            <w:sz w:val="20"/>
            <w:rPrChange w:id="212" w:author="Yves William OBAME EDOU" w:date="2018-03-28T10:56:00Z">
              <w:rPr/>
            </w:rPrChange>
          </w:rPr>
          <w:t xml:space="preserve"> et contiendra donc la plus grande quantité de phéromones</w:t>
        </w:r>
      </w:ins>
      <w:r w:rsidRPr="00481146">
        <w:rPr>
          <w:rFonts w:cstheme="minorHAnsi"/>
          <w:sz w:val="20"/>
          <w:rPrChange w:id="213" w:author="Yves William OBAME EDOU" w:date="2018-03-28T10:56:00Z">
            <w:rPr>
              <w:sz w:val="24"/>
            </w:rPr>
          </w:rPrChange>
        </w:rPr>
        <w:t xml:space="preserve">. </w:t>
      </w:r>
      <w:del w:id="214" w:author="Yves William OBAME EDOU" w:date="2018-03-28T10:46:00Z">
        <w:r w:rsidRPr="00481146" w:rsidDel="009A4208">
          <w:rPr>
            <w:rFonts w:cstheme="minorHAnsi"/>
            <w:sz w:val="20"/>
            <w:rPrChange w:id="215" w:author="Yves William OBAME EDOU" w:date="2018-03-28T10:56:00Z">
              <w:rPr>
                <w:sz w:val="24"/>
              </w:rPr>
            </w:rPrChange>
          </w:rPr>
          <w:delText xml:space="preserve">Pour deux chemins partant du même départ et avec la même destination, la fourmi prenant le chemin le plus </w:delText>
        </w:r>
      </w:del>
      <w:del w:id="216" w:author="Yves William OBAME EDOU" w:date="2018-03-28T00:53:00Z">
        <w:r w:rsidRPr="00481146" w:rsidDel="008775CC">
          <w:rPr>
            <w:rFonts w:cstheme="minorHAnsi"/>
            <w:sz w:val="20"/>
            <w:rPrChange w:id="217" w:author="Yves William OBAME EDOU" w:date="2018-03-28T10:56:00Z">
              <w:rPr>
                <w:sz w:val="24"/>
              </w:rPr>
            </w:rPrChange>
          </w:rPr>
          <w:delText xml:space="preserve">rapide </w:delText>
        </w:r>
      </w:del>
      <w:del w:id="218" w:author="Yves William OBAME EDOU" w:date="2018-03-28T10:46:00Z">
        <w:r w:rsidRPr="00481146" w:rsidDel="009A4208">
          <w:rPr>
            <w:rFonts w:cstheme="minorHAnsi"/>
            <w:sz w:val="20"/>
            <w:rPrChange w:id="219" w:author="Yves William OBAME EDOU" w:date="2018-03-28T10:56:00Z">
              <w:rPr>
                <w:sz w:val="24"/>
              </w:rPr>
            </w:rPrChange>
          </w:rPr>
          <w:delText>sera de retour plus tôt et le chemin avec le plus de phéromone sera donc celui qu'elle a emprunté</w:delText>
        </w:r>
      </w:del>
      <w:del w:id="220" w:author="Yves William OBAME EDOU" w:date="2018-03-28T00:56:00Z">
        <w:r w:rsidRPr="00481146" w:rsidDel="008775CC">
          <w:rPr>
            <w:rFonts w:cstheme="minorHAnsi"/>
            <w:sz w:val="20"/>
            <w:rPrChange w:id="221" w:author="Yves William OBAME EDOU" w:date="2018-03-28T10:56:00Z">
              <w:rPr>
                <w:sz w:val="24"/>
              </w:rPr>
            </w:rPrChange>
          </w:rPr>
          <w:delText>e</w:delText>
        </w:r>
      </w:del>
      <w:del w:id="222" w:author="Yves William OBAME EDOU" w:date="2018-03-28T10:46:00Z">
        <w:r w:rsidRPr="00481146" w:rsidDel="009A4208">
          <w:rPr>
            <w:rFonts w:cstheme="minorHAnsi"/>
            <w:sz w:val="20"/>
            <w:rPrChange w:id="223" w:author="Yves William OBAME EDOU" w:date="2018-03-28T10:56:00Z">
              <w:rPr>
                <w:sz w:val="24"/>
              </w:rPr>
            </w:rPrChange>
          </w:rPr>
          <w:delText xml:space="preserve"> deux fois. </w:delText>
        </w:r>
      </w:del>
      <w:del w:id="224" w:author="Yves William OBAME EDOU" w:date="2018-03-28T10:47:00Z">
        <w:r w:rsidRPr="00481146" w:rsidDel="009A4208">
          <w:rPr>
            <w:rFonts w:cstheme="minorHAnsi"/>
            <w:sz w:val="20"/>
            <w:rPrChange w:id="225" w:author="Yves William OBAME EDOU" w:date="2018-03-28T10:56:00Z">
              <w:rPr>
                <w:sz w:val="24"/>
              </w:rPr>
            </w:rPrChange>
          </w:rPr>
          <w:delText>La fourmi sur le chemin le plus long ne sera pas encore revenue, et donc son chemin aura moins de phéromone, ce qui fait que son chemin aura moins de chances d'être choisi</w:delText>
        </w:r>
      </w:del>
      <w:ins w:id="226" w:author="Yves William OBAME EDOU" w:date="2018-03-28T10:47:00Z">
        <w:r w:rsidR="009A4208" w:rsidRPr="00481146">
          <w:rPr>
            <w:rFonts w:cstheme="minorHAnsi"/>
            <w:sz w:val="20"/>
            <w:rPrChange w:id="227" w:author="Yves William OBAME EDOU" w:date="2018-03-28T10:56:00Z">
              <w:rPr/>
            </w:rPrChange>
          </w:rPr>
          <w:t xml:space="preserve">Les </w:t>
        </w:r>
      </w:ins>
      <w:ins w:id="228" w:author="Yves William OBAME EDOU" w:date="2018-03-28T10:48:00Z">
        <w:r w:rsidR="009A4208" w:rsidRPr="00481146">
          <w:rPr>
            <w:rFonts w:cstheme="minorHAnsi"/>
            <w:sz w:val="20"/>
            <w:rPrChange w:id="229" w:author="Yves William OBAME EDOU" w:date="2018-03-28T10:56:00Z">
              <w:rPr/>
            </w:rPrChange>
          </w:rPr>
          <w:t>itinéraires</w:t>
        </w:r>
      </w:ins>
      <w:ins w:id="230" w:author="Yves William OBAME EDOU" w:date="2018-03-28T10:47:00Z">
        <w:r w:rsidR="009A4208" w:rsidRPr="00481146">
          <w:rPr>
            <w:rFonts w:cstheme="minorHAnsi"/>
            <w:sz w:val="20"/>
            <w:rPrChange w:id="231" w:author="Yves William OBAME EDOU" w:date="2018-03-28T10:56:00Z">
              <w:rPr/>
            </w:rPrChange>
          </w:rPr>
          <w:t xml:space="preserve"> les plus longs</w:t>
        </w:r>
      </w:ins>
      <w:ins w:id="232" w:author="Yves William OBAME EDOU" w:date="2018-03-28T10:48:00Z">
        <w:r w:rsidR="009A4208" w:rsidRPr="00481146">
          <w:rPr>
            <w:rFonts w:cstheme="minorHAnsi"/>
            <w:sz w:val="20"/>
            <w:rPrChange w:id="233" w:author="Yves William OBAME EDOU" w:date="2018-03-28T10:56:00Z">
              <w:rPr/>
            </w:rPrChange>
          </w:rPr>
          <w:t xml:space="preserve"> verront leur taux de phéromones diminuer, ce qui les rendr</w:t>
        </w:r>
      </w:ins>
      <w:r w:rsidR="008F19B0">
        <w:rPr>
          <w:rFonts w:cstheme="minorHAnsi"/>
          <w:sz w:val="20"/>
        </w:rPr>
        <w:t>ont</w:t>
      </w:r>
      <w:ins w:id="234" w:author="Yves William OBAME EDOU" w:date="2018-03-28T10:48:00Z">
        <w:r w:rsidR="009A4208" w:rsidRPr="00481146">
          <w:rPr>
            <w:rFonts w:cstheme="minorHAnsi"/>
            <w:sz w:val="20"/>
            <w:rPrChange w:id="235" w:author="Yves William OBAME EDOU" w:date="2018-03-28T10:56:00Z">
              <w:rPr/>
            </w:rPrChange>
          </w:rPr>
          <w:t xml:space="preserve"> </w:t>
        </w:r>
      </w:ins>
      <w:ins w:id="236" w:author="Yves William OBAME EDOU" w:date="2018-03-28T10:49:00Z">
        <w:r w:rsidR="009A4208" w:rsidRPr="00481146">
          <w:rPr>
            <w:rFonts w:cstheme="minorHAnsi"/>
            <w:sz w:val="20"/>
            <w:rPrChange w:id="237" w:author="Yves William OBAME EDOU" w:date="2018-03-28T10:56:00Z">
              <w:rPr/>
            </w:rPrChange>
          </w:rPr>
          <w:t>moins susceptibles d’être empruntés</w:t>
        </w:r>
      </w:ins>
      <w:r w:rsidRPr="00481146">
        <w:rPr>
          <w:rFonts w:cstheme="minorHAnsi"/>
          <w:sz w:val="20"/>
          <w:rPrChange w:id="238" w:author="Yves William OBAME EDOU" w:date="2018-03-28T10:56:00Z">
            <w:rPr>
              <w:sz w:val="24"/>
            </w:rPr>
          </w:rPrChange>
        </w:rPr>
        <w:t xml:space="preserve">. Les chercheurs ont théorisé ce fonctionnement de façon mathématique. Ils ont ensuite modifié cet algorithme pour le rendre applicable à des voitures électriques. </w:t>
      </w:r>
      <w:ins w:id="239" w:author="Yves William OBAME EDOU" w:date="2018-03-28T01:31:00Z">
        <w:r w:rsidR="00E51AFA" w:rsidRPr="00481146">
          <w:rPr>
            <w:rFonts w:cstheme="minorHAnsi"/>
            <w:sz w:val="20"/>
            <w:rPrChange w:id="240" w:author="Yves William OBAME EDOU" w:date="2018-03-28T10:56:00Z">
              <w:rPr>
                <w:sz w:val="24"/>
              </w:rPr>
            </w:rPrChange>
          </w:rPr>
          <w:t>Pour le cas des véhicules électriques</w:t>
        </w:r>
      </w:ins>
      <w:ins w:id="241" w:author="Yves William OBAME EDOU" w:date="2018-03-28T01:00:00Z">
        <w:r w:rsidR="008775CC" w:rsidRPr="00481146">
          <w:rPr>
            <w:rFonts w:cstheme="minorHAnsi"/>
            <w:sz w:val="20"/>
            <w:rPrChange w:id="242" w:author="Yves William OBAME EDOU" w:date="2018-03-28T10:56:00Z">
              <w:rPr>
                <w:sz w:val="24"/>
              </w:rPr>
            </w:rPrChange>
          </w:rPr>
          <w:t xml:space="preserve">, la quantité de </w:t>
        </w:r>
      </w:ins>
      <w:ins w:id="243" w:author="Yves William OBAME EDOU" w:date="2018-03-28T01:01:00Z">
        <w:r w:rsidR="008775CC" w:rsidRPr="00481146">
          <w:rPr>
            <w:rFonts w:cstheme="minorHAnsi"/>
            <w:sz w:val="20"/>
            <w:rPrChange w:id="244" w:author="Yves William OBAME EDOU" w:date="2018-03-28T10:56:00Z">
              <w:rPr>
                <w:sz w:val="24"/>
              </w:rPr>
            </w:rPrChange>
          </w:rPr>
          <w:t>phéromones, facteur influençant le choix d’un chemin chez les fourmis,</w:t>
        </w:r>
      </w:ins>
      <w:ins w:id="245" w:author="Yves William OBAME EDOU" w:date="2018-03-28T01:02:00Z">
        <w:r w:rsidR="008775CC" w:rsidRPr="00481146">
          <w:rPr>
            <w:rFonts w:cstheme="minorHAnsi"/>
            <w:sz w:val="20"/>
            <w:rPrChange w:id="246" w:author="Yves William OBAME EDOU" w:date="2018-03-28T10:56:00Z">
              <w:rPr>
                <w:sz w:val="24"/>
              </w:rPr>
            </w:rPrChange>
          </w:rPr>
          <w:t xml:space="preserve"> est remplacée par le coût </w:t>
        </w:r>
      </w:ins>
      <w:ins w:id="247" w:author="Yves William OBAME EDOU" w:date="2018-03-28T01:25:00Z">
        <w:r w:rsidR="0004505B" w:rsidRPr="00481146">
          <w:rPr>
            <w:rFonts w:cstheme="minorHAnsi"/>
            <w:sz w:val="20"/>
            <w:rPrChange w:id="248" w:author="Yves William OBAME EDOU" w:date="2018-03-28T10:56:00Z">
              <w:rPr>
                <w:sz w:val="24"/>
              </w:rPr>
            </w:rPrChange>
          </w:rPr>
          <w:t>du trajet</w:t>
        </w:r>
      </w:ins>
      <w:ins w:id="249" w:author="Yves William OBAME EDOU" w:date="2018-03-28T01:31:00Z">
        <w:r w:rsidR="00E51AFA" w:rsidRPr="00481146">
          <w:rPr>
            <w:rFonts w:cstheme="minorHAnsi"/>
            <w:sz w:val="20"/>
            <w:rPrChange w:id="250" w:author="Yves William OBAME EDOU" w:date="2018-03-28T10:56:00Z">
              <w:rPr>
                <w:sz w:val="24"/>
              </w:rPr>
            </w:rPrChange>
          </w:rPr>
          <w:t xml:space="preserve"> (</w:t>
        </w:r>
      </w:ins>
      <w:ins w:id="251" w:author="Yves William OBAME EDOU" w:date="2018-03-28T01:32:00Z">
        <w:r w:rsidR="00E51AFA" w:rsidRPr="00481146">
          <w:rPr>
            <w:rFonts w:cstheme="minorHAnsi"/>
            <w:sz w:val="20"/>
            <w:rPrChange w:id="252" w:author="Yves William OBAME EDOU" w:date="2018-03-28T10:56:00Z">
              <w:rPr>
                <w:sz w:val="24"/>
              </w:rPr>
            </w:rPrChange>
          </w:rPr>
          <w:t>prix</w:t>
        </w:r>
      </w:ins>
      <w:ins w:id="253" w:author="Yves William OBAME EDOU" w:date="2018-03-28T01:31:00Z">
        <w:r w:rsidR="00E51AFA" w:rsidRPr="00481146">
          <w:rPr>
            <w:rFonts w:cstheme="minorHAnsi"/>
            <w:sz w:val="20"/>
            <w:rPrChange w:id="254" w:author="Yves William OBAME EDOU" w:date="2018-03-28T10:56:00Z">
              <w:rPr>
                <w:sz w:val="24"/>
              </w:rPr>
            </w:rPrChange>
          </w:rPr>
          <w:t xml:space="preserve"> de</w:t>
        </w:r>
      </w:ins>
      <w:ins w:id="255" w:author="Yves William OBAME EDOU" w:date="2018-03-28T01:32:00Z">
        <w:r w:rsidR="00E51AFA" w:rsidRPr="00481146">
          <w:rPr>
            <w:rFonts w:cstheme="minorHAnsi"/>
            <w:sz w:val="20"/>
            <w:rPrChange w:id="256" w:author="Yves William OBAME EDOU" w:date="2018-03-28T10:56:00Z">
              <w:rPr>
                <w:sz w:val="24"/>
              </w:rPr>
            </w:rPrChange>
          </w:rPr>
          <w:t xml:space="preserve"> la</w:t>
        </w:r>
      </w:ins>
      <w:ins w:id="257" w:author="Yves William OBAME EDOU" w:date="2018-03-28T01:31:00Z">
        <w:r w:rsidR="00E51AFA" w:rsidRPr="00481146">
          <w:rPr>
            <w:rFonts w:cstheme="minorHAnsi"/>
            <w:sz w:val="20"/>
            <w:rPrChange w:id="258" w:author="Yves William OBAME EDOU" w:date="2018-03-28T10:56:00Z">
              <w:rPr>
                <w:sz w:val="24"/>
              </w:rPr>
            </w:rPrChange>
          </w:rPr>
          <w:t xml:space="preserve"> route + prix de la recharge dans une station)</w:t>
        </w:r>
      </w:ins>
      <w:ins w:id="259" w:author="Yves William OBAME EDOU" w:date="2018-03-28T01:25:00Z">
        <w:r w:rsidR="0004505B" w:rsidRPr="00481146">
          <w:rPr>
            <w:rFonts w:cstheme="minorHAnsi"/>
            <w:sz w:val="20"/>
            <w:rPrChange w:id="260" w:author="Yves William OBAME EDOU" w:date="2018-03-28T10:56:00Z">
              <w:rPr>
                <w:sz w:val="24"/>
              </w:rPr>
            </w:rPrChange>
          </w:rPr>
          <w:t>.</w:t>
        </w:r>
      </w:ins>
      <w:moveFromRangeStart w:id="261" w:author="Yves William OBAME EDOU" w:date="2018-03-28T00:54:00Z" w:name="move509961805"/>
      <w:moveFrom w:id="262" w:author="Yves William OBAME EDOU" w:date="2018-03-28T00:54:00Z">
        <w:r w:rsidRPr="00481146" w:rsidDel="008775CC">
          <w:rPr>
            <w:rFonts w:cstheme="minorHAnsi"/>
            <w:sz w:val="20"/>
            <w:rPrChange w:id="263" w:author="Yves William OBAME EDOU" w:date="2018-03-28T10:56:00Z">
              <w:rPr>
                <w:sz w:val="24"/>
              </w:rPr>
            </w:rPrChange>
          </w:rPr>
          <w:t>Les paramètres qui sont choisis en entrées sont : un certain nombre de stations de recharge, des routes avec péage ou non, le prix des routes payantes, le temps de trajet pour ces routes, le coût de rechargement à chaque station, le type de batterie utilisé ainsi qu'une fonction de probabilité. En appliquant la fonction de probabilité avec les paramètres spécifiés pour un nœud donné, on peut savoir quelle est la probabilité d'aller à chaque nœud voisin. Le nœud avec la plus haute probabilité sera le nœud choisi.</w:t>
        </w:r>
      </w:moveFrom>
      <w:moveFromRangeEnd w:id="261"/>
    </w:p>
    <w:p w:rsidR="00E055D8" w:rsidRPr="00481146" w:rsidRDefault="00E055D8">
      <w:pPr>
        <w:ind w:firstLine="708"/>
        <w:jc w:val="both"/>
        <w:rPr>
          <w:ins w:id="264" w:author="Yves William OBAME EDOU" w:date="2018-03-28T09:33:00Z"/>
          <w:rFonts w:cstheme="minorHAnsi"/>
          <w:sz w:val="20"/>
          <w:rPrChange w:id="265" w:author="Yves William OBAME EDOU" w:date="2018-03-28T10:56:00Z">
            <w:rPr>
              <w:ins w:id="266" w:author="Yves William OBAME EDOU" w:date="2018-03-28T09:33:00Z"/>
            </w:rPr>
          </w:rPrChange>
        </w:rPr>
        <w:pPrChange w:id="267" w:author="Yves William OBAME EDOU" w:date="2018-03-28T10:22:00Z">
          <w:pPr/>
        </w:pPrChange>
      </w:pPr>
    </w:p>
    <w:p w:rsidR="00506206" w:rsidRPr="00481146" w:rsidDel="00E51AFA" w:rsidRDefault="00E055D8">
      <w:pPr>
        <w:pStyle w:val="Titre1"/>
        <w:jc w:val="both"/>
        <w:rPr>
          <w:del w:id="268" w:author="Yves William OBAME EDOU" w:date="2018-03-28T01:25:00Z"/>
          <w:rFonts w:asciiTheme="minorHAnsi" w:hAnsiTheme="minorHAnsi" w:cstheme="minorHAnsi"/>
          <w:sz w:val="24"/>
          <w:rPrChange w:id="269" w:author="Yves William OBAME EDOU" w:date="2018-03-28T10:56:00Z">
            <w:rPr>
              <w:del w:id="270" w:author="Yves William OBAME EDOU" w:date="2018-03-28T01:25:00Z"/>
              <w:rFonts w:asciiTheme="majorHAnsi" w:eastAsiaTheme="majorEastAsia" w:hAnsiTheme="majorHAnsi" w:cstheme="majorBidi"/>
              <w:color w:val="2F5496" w:themeColor="accent1" w:themeShade="BF"/>
              <w:sz w:val="32"/>
              <w:szCs w:val="32"/>
            </w:rPr>
          </w:rPrChange>
        </w:rPr>
        <w:pPrChange w:id="271" w:author="Yves William OBAME EDOU" w:date="2018-03-28T10:22:00Z">
          <w:pPr>
            <w:keepNext/>
            <w:keepLines/>
            <w:spacing w:before="240" w:after="0"/>
            <w:outlineLvl w:val="0"/>
          </w:pPr>
        </w:pPrChange>
      </w:pPr>
      <w:ins w:id="272" w:author="Yves William OBAME EDOU" w:date="2018-03-28T09:33:00Z">
        <w:r w:rsidRPr="00481146">
          <w:rPr>
            <w:rFonts w:cstheme="minorHAnsi"/>
            <w:sz w:val="24"/>
            <w:rPrChange w:id="273" w:author="Yves William OBAME EDOU" w:date="2018-03-28T10:56:00Z">
              <w:rPr/>
            </w:rPrChange>
          </w:rPr>
          <w:t>Résultats obtenus</w:t>
        </w:r>
      </w:ins>
      <w:del w:id="274" w:author="Yves William OBAME EDOU" w:date="2018-03-28T09:33:00Z">
        <w:r w:rsidR="00506206" w:rsidRPr="00481146" w:rsidDel="00E055D8">
          <w:rPr>
            <w:rFonts w:asciiTheme="minorHAnsi" w:hAnsiTheme="minorHAnsi" w:cstheme="minorHAnsi"/>
            <w:sz w:val="24"/>
            <w:rPrChange w:id="275" w:author="Yves William OBAME EDOU" w:date="2018-03-28T10:56:00Z">
              <w:rPr>
                <w:rFonts w:asciiTheme="majorHAnsi" w:eastAsiaTheme="majorEastAsia" w:hAnsiTheme="majorHAnsi" w:cstheme="majorBidi"/>
                <w:color w:val="2F5496" w:themeColor="accent1" w:themeShade="BF"/>
                <w:sz w:val="32"/>
                <w:szCs w:val="32"/>
              </w:rPr>
            </w:rPrChange>
          </w:rPr>
          <w:delText>Résultats obtenus</w:delText>
        </w:r>
      </w:del>
      <w:del w:id="276" w:author="Yves William OBAME EDOU" w:date="2018-03-28T01:25:00Z">
        <w:r w:rsidR="00506206" w:rsidRPr="00481146" w:rsidDel="00E51AFA">
          <w:rPr>
            <w:rFonts w:asciiTheme="minorHAnsi" w:hAnsiTheme="minorHAnsi" w:cstheme="minorHAnsi"/>
            <w:sz w:val="24"/>
            <w:rPrChange w:id="277" w:author="Yves William OBAME EDOU" w:date="2018-03-28T10:56:00Z">
              <w:rPr>
                <w:rFonts w:asciiTheme="majorHAnsi" w:eastAsiaTheme="majorEastAsia" w:hAnsiTheme="majorHAnsi" w:cstheme="majorBidi"/>
                <w:color w:val="2F5496" w:themeColor="accent1" w:themeShade="BF"/>
                <w:sz w:val="32"/>
                <w:szCs w:val="32"/>
              </w:rPr>
            </w:rPrChange>
          </w:rPr>
          <w:delText>.</w:delText>
        </w:r>
      </w:del>
    </w:p>
    <w:p w:rsidR="00E51AFA" w:rsidRPr="00481146" w:rsidRDefault="00E51AFA">
      <w:pPr>
        <w:pStyle w:val="Titre1"/>
        <w:jc w:val="both"/>
        <w:rPr>
          <w:ins w:id="278" w:author="Yves William OBAME EDOU" w:date="2018-03-28T01:25:00Z"/>
          <w:rFonts w:cstheme="minorHAnsi"/>
          <w:sz w:val="24"/>
        </w:rPr>
        <w:pPrChange w:id="279" w:author="Yves William OBAME EDOU" w:date="2018-03-28T10:22:00Z">
          <w:pPr/>
        </w:pPrChange>
      </w:pPr>
    </w:p>
    <w:p w:rsidR="00870252" w:rsidRPr="00481146" w:rsidRDefault="00870252" w:rsidP="00870252">
      <w:pPr>
        <w:ind w:firstLine="708"/>
        <w:jc w:val="both"/>
        <w:rPr>
          <w:ins w:id="280" w:author="Yves William OBAME EDOU" w:date="2018-03-28T11:15:00Z"/>
          <w:rFonts w:cstheme="minorHAnsi"/>
          <w:sz w:val="20"/>
        </w:rPr>
      </w:pPr>
    </w:p>
    <w:p w:rsidR="00506206" w:rsidRPr="00481146" w:rsidDel="000D7238" w:rsidRDefault="00E51AFA">
      <w:pPr>
        <w:ind w:firstLine="708"/>
        <w:jc w:val="both"/>
        <w:rPr>
          <w:del w:id="281" w:author="Yves William OBAME EDOU" w:date="2018-03-28T00:54:00Z"/>
          <w:rFonts w:cstheme="minorHAnsi"/>
          <w:sz w:val="20"/>
        </w:rPr>
        <w:pPrChange w:id="282" w:author="Yves William OBAME EDOU" w:date="2018-03-28T11:15:00Z">
          <w:pPr>
            <w:jc w:val="both"/>
          </w:pPr>
        </w:pPrChange>
      </w:pPr>
      <w:ins w:id="283" w:author="Yves William OBAME EDOU" w:date="2018-03-28T01:25:00Z">
        <w:r w:rsidRPr="00481146">
          <w:rPr>
            <w:rFonts w:cstheme="minorHAnsi"/>
            <w:sz w:val="20"/>
            <w:rPrChange w:id="284" w:author="Yves William OBAME EDOU" w:date="2018-03-28T10:56:00Z">
              <w:rPr>
                <w:sz w:val="24"/>
              </w:rPr>
            </w:rPrChange>
          </w:rPr>
          <w:t>G</w:t>
        </w:r>
      </w:ins>
      <w:ins w:id="285" w:author="Yves William OBAME EDOU" w:date="2018-03-28T01:26:00Z">
        <w:r w:rsidRPr="00481146">
          <w:rPr>
            <w:rFonts w:cstheme="minorHAnsi"/>
            <w:sz w:val="20"/>
            <w:rPrChange w:id="286" w:author="Yves William OBAME EDOU" w:date="2018-03-28T10:56:00Z">
              <w:rPr>
                <w:sz w:val="24"/>
              </w:rPr>
            </w:rPrChange>
          </w:rPr>
          <w:t xml:space="preserve">râce </w:t>
        </w:r>
      </w:ins>
      <w:ins w:id="287" w:author="Yves William OBAME EDOU" w:date="2018-03-28T01:33:00Z">
        <w:r w:rsidRPr="00481146">
          <w:rPr>
            <w:rFonts w:cstheme="minorHAnsi"/>
            <w:sz w:val="20"/>
            <w:rPrChange w:id="288" w:author="Yves William OBAME EDOU" w:date="2018-03-28T10:56:00Z">
              <w:rPr>
                <w:sz w:val="24"/>
              </w:rPr>
            </w:rPrChange>
          </w:rPr>
          <w:t>au raisonnement</w:t>
        </w:r>
      </w:ins>
      <w:ins w:id="289" w:author="Yves William OBAME EDOU" w:date="2018-03-28T01:26:00Z">
        <w:r w:rsidRPr="00481146">
          <w:rPr>
            <w:rFonts w:cstheme="minorHAnsi"/>
            <w:sz w:val="20"/>
            <w:rPrChange w:id="290" w:author="Yves William OBAME EDOU" w:date="2018-03-28T10:56:00Z">
              <w:rPr>
                <w:sz w:val="24"/>
              </w:rPr>
            </w:rPrChange>
          </w:rPr>
          <w:t xml:space="preserve"> précédent, les chercheurs ont abouti à un algorithme dont </w:t>
        </w:r>
      </w:ins>
      <w:moveToRangeStart w:id="291" w:author="Yves William OBAME EDOU" w:date="2018-03-28T00:54:00Z" w:name="move509961805"/>
      <w:moveTo w:id="292" w:author="Yves William OBAME EDOU" w:date="2018-03-28T00:54:00Z">
        <w:del w:id="293" w:author="Yves William OBAME EDOU" w:date="2018-03-28T01:26:00Z">
          <w:r w:rsidR="008775CC" w:rsidRPr="00481146" w:rsidDel="00E51AFA">
            <w:rPr>
              <w:rFonts w:cstheme="minorHAnsi"/>
              <w:sz w:val="20"/>
              <w:rPrChange w:id="294" w:author="Yves William OBAME EDOU" w:date="2018-03-28T10:56:00Z">
                <w:rPr>
                  <w:sz w:val="24"/>
                </w:rPr>
              </w:rPrChange>
            </w:rPr>
            <w:delText>L</w:delText>
          </w:r>
        </w:del>
      </w:moveTo>
      <w:ins w:id="295" w:author="Yves William OBAME EDOU" w:date="2018-03-28T01:26:00Z">
        <w:r w:rsidRPr="00481146">
          <w:rPr>
            <w:rFonts w:cstheme="minorHAnsi"/>
            <w:sz w:val="20"/>
            <w:rPrChange w:id="296" w:author="Yves William OBAME EDOU" w:date="2018-03-28T10:56:00Z">
              <w:rPr>
                <w:sz w:val="24"/>
              </w:rPr>
            </w:rPrChange>
          </w:rPr>
          <w:t>l</w:t>
        </w:r>
      </w:ins>
      <w:moveTo w:id="297" w:author="Yves William OBAME EDOU" w:date="2018-03-28T00:54:00Z">
        <w:r w:rsidR="008775CC" w:rsidRPr="00481146">
          <w:rPr>
            <w:rFonts w:cstheme="minorHAnsi"/>
            <w:sz w:val="20"/>
            <w:rPrChange w:id="298" w:author="Yves William OBAME EDOU" w:date="2018-03-28T10:56:00Z">
              <w:rPr>
                <w:sz w:val="24"/>
              </w:rPr>
            </w:rPrChange>
          </w:rPr>
          <w:t xml:space="preserve">es paramètres </w:t>
        </w:r>
        <w:del w:id="299" w:author="Yves William OBAME EDOU" w:date="2018-03-28T01:26:00Z">
          <w:r w:rsidR="008775CC" w:rsidRPr="00481146" w:rsidDel="00E51AFA">
            <w:rPr>
              <w:rFonts w:cstheme="minorHAnsi"/>
              <w:sz w:val="20"/>
              <w:rPrChange w:id="300" w:author="Yves William OBAME EDOU" w:date="2018-03-28T10:56:00Z">
                <w:rPr>
                  <w:sz w:val="24"/>
                </w:rPr>
              </w:rPrChange>
            </w:rPr>
            <w:delText xml:space="preserve">qui sont </w:delText>
          </w:r>
        </w:del>
        <w:r w:rsidR="008775CC" w:rsidRPr="00481146">
          <w:rPr>
            <w:rFonts w:cstheme="minorHAnsi"/>
            <w:sz w:val="20"/>
            <w:rPrChange w:id="301" w:author="Yves William OBAME EDOU" w:date="2018-03-28T10:56:00Z">
              <w:rPr>
                <w:sz w:val="24"/>
              </w:rPr>
            </w:rPrChange>
          </w:rPr>
          <w:t>choisis en entrée</w:t>
        </w:r>
        <w:del w:id="302" w:author="Yves William OBAME EDOU" w:date="2018-03-28T01:32:00Z">
          <w:r w:rsidR="008775CC" w:rsidRPr="00481146" w:rsidDel="00E51AFA">
            <w:rPr>
              <w:rFonts w:cstheme="minorHAnsi"/>
              <w:sz w:val="20"/>
              <w:rPrChange w:id="303" w:author="Yves William OBAME EDOU" w:date="2018-03-28T10:56:00Z">
                <w:rPr>
                  <w:sz w:val="24"/>
                </w:rPr>
              </w:rPrChange>
            </w:rPr>
            <w:delText>s</w:delText>
          </w:r>
        </w:del>
        <w:r w:rsidR="008775CC" w:rsidRPr="00481146">
          <w:rPr>
            <w:rFonts w:cstheme="minorHAnsi"/>
            <w:sz w:val="20"/>
            <w:rPrChange w:id="304" w:author="Yves William OBAME EDOU" w:date="2018-03-28T10:56:00Z">
              <w:rPr>
                <w:sz w:val="24"/>
              </w:rPr>
            </w:rPrChange>
          </w:rPr>
          <w:t xml:space="preserve"> sont : un</w:t>
        </w:r>
        <w:del w:id="305" w:author="Yves William OBAME EDOU" w:date="2018-03-28T10:51:00Z">
          <w:r w:rsidR="008775CC" w:rsidRPr="00481146" w:rsidDel="00FA00A9">
            <w:rPr>
              <w:rFonts w:cstheme="minorHAnsi"/>
              <w:sz w:val="20"/>
              <w:rPrChange w:id="306" w:author="Yves William OBAME EDOU" w:date="2018-03-28T10:56:00Z">
                <w:rPr>
                  <w:sz w:val="24"/>
                </w:rPr>
              </w:rPrChange>
            </w:rPr>
            <w:delText xml:space="preserve"> certain</w:delText>
          </w:r>
        </w:del>
        <w:r w:rsidR="008775CC" w:rsidRPr="00481146">
          <w:rPr>
            <w:rFonts w:cstheme="minorHAnsi"/>
            <w:sz w:val="20"/>
            <w:rPrChange w:id="307" w:author="Yves William OBAME EDOU" w:date="2018-03-28T10:56:00Z">
              <w:rPr>
                <w:sz w:val="24"/>
              </w:rPr>
            </w:rPrChange>
          </w:rPr>
          <w:t xml:space="preserve"> nombre de stations de recharge, des routes avec péage ou non, le prix des routes payantes, le temps de trajet pour ces routes, le coût de rechargement à chaque station</w:t>
        </w:r>
      </w:moveTo>
      <w:ins w:id="308" w:author="Yves William OBAME EDOU" w:date="2018-03-28T10:51:00Z">
        <w:r w:rsidR="00FA00A9" w:rsidRPr="00481146">
          <w:rPr>
            <w:rFonts w:cstheme="minorHAnsi"/>
            <w:sz w:val="20"/>
            <w:rPrChange w:id="309" w:author="Yves William OBAME EDOU" w:date="2018-03-28T10:56:00Z">
              <w:rPr/>
            </w:rPrChange>
          </w:rPr>
          <w:t xml:space="preserve"> et</w:t>
        </w:r>
      </w:ins>
      <w:moveTo w:id="310" w:author="Yves William OBAME EDOU" w:date="2018-03-28T00:54:00Z">
        <w:del w:id="311" w:author="Yves William OBAME EDOU" w:date="2018-03-28T10:51:00Z">
          <w:r w:rsidR="008775CC" w:rsidRPr="00481146" w:rsidDel="00FA00A9">
            <w:rPr>
              <w:rFonts w:cstheme="minorHAnsi"/>
              <w:sz w:val="20"/>
              <w:rPrChange w:id="312" w:author="Yves William OBAME EDOU" w:date="2018-03-28T10:56:00Z">
                <w:rPr>
                  <w:sz w:val="24"/>
                </w:rPr>
              </w:rPrChange>
            </w:rPr>
            <w:delText>,</w:delText>
          </w:r>
        </w:del>
        <w:r w:rsidR="008775CC" w:rsidRPr="00481146">
          <w:rPr>
            <w:rFonts w:cstheme="minorHAnsi"/>
            <w:sz w:val="20"/>
            <w:rPrChange w:id="313" w:author="Yves William OBAME EDOU" w:date="2018-03-28T10:56:00Z">
              <w:rPr>
                <w:sz w:val="24"/>
              </w:rPr>
            </w:rPrChange>
          </w:rPr>
          <w:t xml:space="preserve"> le type de batterie</w:t>
        </w:r>
      </w:moveTo>
      <w:ins w:id="314" w:author="Yves William OBAME EDOU" w:date="2018-03-28T01:28:00Z">
        <w:r w:rsidRPr="00481146">
          <w:rPr>
            <w:rFonts w:cstheme="minorHAnsi"/>
            <w:sz w:val="20"/>
            <w:rPrChange w:id="315" w:author="Yves William OBAME EDOU" w:date="2018-03-28T10:56:00Z">
              <w:rPr>
                <w:sz w:val="24"/>
              </w:rPr>
            </w:rPrChange>
          </w:rPr>
          <w:t xml:space="preserve"> utilisé</w:t>
        </w:r>
      </w:ins>
      <w:ins w:id="316" w:author="Yves William OBAME EDOU" w:date="2018-03-28T01:33:00Z">
        <w:r w:rsidRPr="00481146">
          <w:rPr>
            <w:rFonts w:cstheme="minorHAnsi"/>
            <w:sz w:val="20"/>
            <w:rPrChange w:id="317" w:author="Yves William OBAME EDOU" w:date="2018-03-28T10:56:00Z">
              <w:rPr>
                <w:sz w:val="24"/>
              </w:rPr>
            </w:rPrChange>
          </w:rPr>
          <w:t xml:space="preserve"> dans le véhicule</w:t>
        </w:r>
      </w:ins>
      <w:moveTo w:id="318" w:author="Yves William OBAME EDOU" w:date="2018-03-28T00:54:00Z">
        <w:del w:id="319" w:author="Yves William OBAME EDOU" w:date="2018-03-28T01:28:00Z">
          <w:r w:rsidR="008775CC" w:rsidRPr="00481146" w:rsidDel="00E51AFA">
            <w:rPr>
              <w:rFonts w:cstheme="minorHAnsi"/>
              <w:sz w:val="20"/>
              <w:rPrChange w:id="320" w:author="Yves William OBAME EDOU" w:date="2018-03-28T10:56:00Z">
                <w:rPr>
                  <w:sz w:val="24"/>
                </w:rPr>
              </w:rPrChange>
            </w:rPr>
            <w:delText xml:space="preserve"> utilisé ainsi qu'une fonction de probabilité</w:delText>
          </w:r>
        </w:del>
        <w:r w:rsidR="008775CC" w:rsidRPr="00481146">
          <w:rPr>
            <w:rFonts w:cstheme="minorHAnsi"/>
            <w:sz w:val="20"/>
            <w:rPrChange w:id="321" w:author="Yves William OBAME EDOU" w:date="2018-03-28T10:56:00Z">
              <w:rPr>
                <w:sz w:val="24"/>
              </w:rPr>
            </w:rPrChange>
          </w:rPr>
          <w:t xml:space="preserve">. </w:t>
        </w:r>
      </w:moveTo>
      <w:ins w:id="322" w:author="Yves William OBAME EDOU" w:date="2018-03-28T01:34:00Z">
        <w:r w:rsidRPr="00481146">
          <w:rPr>
            <w:rFonts w:cstheme="minorHAnsi"/>
            <w:sz w:val="20"/>
            <w:rPrChange w:id="323" w:author="Yves William OBAME EDOU" w:date="2018-03-28T10:56:00Z">
              <w:rPr>
                <w:sz w:val="24"/>
              </w:rPr>
            </w:rPrChange>
          </w:rPr>
          <w:t>Cet algorithme permet</w:t>
        </w:r>
      </w:ins>
      <w:ins w:id="324" w:author="Yves William OBAME EDOU" w:date="2018-03-28T01:36:00Z">
        <w:r w:rsidR="002015E6" w:rsidRPr="00481146">
          <w:rPr>
            <w:rFonts w:cstheme="minorHAnsi"/>
            <w:sz w:val="20"/>
            <w:rPrChange w:id="325" w:author="Yves William OBAME EDOU" w:date="2018-03-28T10:56:00Z">
              <w:rPr>
                <w:sz w:val="24"/>
              </w:rPr>
            </w:rPrChange>
          </w:rPr>
          <w:t>,</w:t>
        </w:r>
      </w:ins>
      <w:ins w:id="326" w:author="Yves William OBAME EDOU" w:date="2018-03-28T01:35:00Z">
        <w:r w:rsidRPr="00481146">
          <w:rPr>
            <w:rFonts w:cstheme="minorHAnsi"/>
            <w:sz w:val="20"/>
            <w:rPrChange w:id="327" w:author="Yves William OBAME EDOU" w:date="2018-03-28T10:56:00Z">
              <w:rPr>
                <w:sz w:val="24"/>
              </w:rPr>
            </w:rPrChange>
          </w:rPr>
          <w:t xml:space="preserve"> </w:t>
        </w:r>
        <w:r w:rsidR="002015E6" w:rsidRPr="00481146">
          <w:rPr>
            <w:rFonts w:cstheme="minorHAnsi"/>
            <w:sz w:val="20"/>
            <w:rPrChange w:id="328" w:author="Yves William OBAME EDOU" w:date="2018-03-28T10:56:00Z">
              <w:rPr>
                <w:sz w:val="24"/>
              </w:rPr>
            </w:rPrChange>
          </w:rPr>
          <w:t>grâce aux paramètres spécifiés</w:t>
        </w:r>
      </w:ins>
      <w:ins w:id="329" w:author="Yves William OBAME EDOU" w:date="2018-03-28T01:40:00Z">
        <w:r w:rsidR="002015E6" w:rsidRPr="00481146">
          <w:rPr>
            <w:rFonts w:cstheme="minorHAnsi"/>
            <w:sz w:val="20"/>
            <w:rPrChange w:id="330" w:author="Yves William OBAME EDOU" w:date="2018-03-28T10:56:00Z">
              <w:rPr>
                <w:sz w:val="24"/>
              </w:rPr>
            </w:rPrChange>
          </w:rPr>
          <w:t xml:space="preserve">, </w:t>
        </w:r>
      </w:ins>
      <w:ins w:id="331" w:author="Yves William OBAME EDOU" w:date="2018-03-28T01:35:00Z">
        <w:r w:rsidR="002015E6" w:rsidRPr="00481146">
          <w:rPr>
            <w:rFonts w:cstheme="minorHAnsi"/>
            <w:sz w:val="20"/>
            <w:rPrChange w:id="332" w:author="Yves William OBAME EDOU" w:date="2018-03-28T10:56:00Z">
              <w:rPr>
                <w:sz w:val="24"/>
              </w:rPr>
            </w:rPrChange>
          </w:rPr>
          <w:t xml:space="preserve">de </w:t>
        </w:r>
      </w:ins>
      <w:ins w:id="333" w:author="Yves William OBAME EDOU" w:date="2018-03-28T01:36:00Z">
        <w:r w:rsidR="002015E6" w:rsidRPr="00481146">
          <w:rPr>
            <w:rFonts w:cstheme="minorHAnsi"/>
            <w:sz w:val="20"/>
            <w:rPrChange w:id="334" w:author="Yves William OBAME EDOU" w:date="2018-03-28T10:56:00Z">
              <w:rPr>
                <w:sz w:val="24"/>
              </w:rPr>
            </w:rPrChange>
          </w:rPr>
          <w:t>calculer</w:t>
        </w:r>
      </w:ins>
      <w:ins w:id="335" w:author="Yves William OBAME EDOU" w:date="2018-03-28T01:40:00Z">
        <w:r w:rsidR="002015E6" w:rsidRPr="00481146">
          <w:rPr>
            <w:rFonts w:cstheme="minorHAnsi"/>
            <w:sz w:val="20"/>
            <w:rPrChange w:id="336" w:author="Yves William OBAME EDOU" w:date="2018-03-28T10:56:00Z">
              <w:rPr>
                <w:sz w:val="24"/>
              </w:rPr>
            </w:rPrChange>
          </w:rPr>
          <w:t xml:space="preserve"> pour chaque nœud du trajet</w:t>
        </w:r>
      </w:ins>
      <w:ins w:id="337" w:author="Yves William OBAME EDOU" w:date="2018-03-28T01:36:00Z">
        <w:r w:rsidR="002015E6" w:rsidRPr="00481146">
          <w:rPr>
            <w:rFonts w:cstheme="minorHAnsi"/>
            <w:sz w:val="20"/>
            <w:rPrChange w:id="338" w:author="Yves William OBAME EDOU" w:date="2018-03-28T10:56:00Z">
              <w:rPr>
                <w:sz w:val="24"/>
              </w:rPr>
            </w:rPrChange>
          </w:rPr>
          <w:t xml:space="preserve"> la probabilité</w:t>
        </w:r>
      </w:ins>
      <w:ins w:id="339" w:author="Yves William OBAME EDOU" w:date="2018-03-28T01:38:00Z">
        <w:r w:rsidR="002015E6" w:rsidRPr="00481146">
          <w:rPr>
            <w:rFonts w:cstheme="minorHAnsi"/>
            <w:sz w:val="20"/>
            <w:rPrChange w:id="340" w:author="Yves William OBAME EDOU" w:date="2018-03-28T10:56:00Z">
              <w:rPr>
                <w:sz w:val="24"/>
              </w:rPr>
            </w:rPrChange>
          </w:rPr>
          <w:t xml:space="preserve"> </w:t>
        </w:r>
      </w:ins>
      <w:ins w:id="341" w:author="Yves William OBAME EDOU" w:date="2018-03-28T01:36:00Z">
        <w:r w:rsidR="002015E6" w:rsidRPr="00481146">
          <w:rPr>
            <w:rFonts w:cstheme="minorHAnsi"/>
            <w:sz w:val="20"/>
            <w:rPrChange w:id="342" w:author="Yves William OBAME EDOU" w:date="2018-03-28T10:56:00Z">
              <w:rPr>
                <w:sz w:val="24"/>
              </w:rPr>
            </w:rPrChange>
          </w:rPr>
          <w:t>de se rendre à l’un de</w:t>
        </w:r>
      </w:ins>
      <w:ins w:id="343" w:author="Yves William OBAME EDOU" w:date="2018-03-28T01:38:00Z">
        <w:r w:rsidR="002015E6" w:rsidRPr="00481146">
          <w:rPr>
            <w:rFonts w:cstheme="minorHAnsi"/>
            <w:sz w:val="20"/>
            <w:rPrChange w:id="344" w:author="Yves William OBAME EDOU" w:date="2018-03-28T10:56:00Z">
              <w:rPr>
                <w:sz w:val="24"/>
              </w:rPr>
            </w:rPrChange>
          </w:rPr>
          <w:t>s</w:t>
        </w:r>
      </w:ins>
      <w:ins w:id="345" w:author="Yves William OBAME EDOU" w:date="2018-03-28T01:36:00Z">
        <w:r w:rsidR="002015E6" w:rsidRPr="00481146">
          <w:rPr>
            <w:rFonts w:cstheme="minorHAnsi"/>
            <w:sz w:val="20"/>
            <w:rPrChange w:id="346" w:author="Yves William OBAME EDOU" w:date="2018-03-28T10:56:00Z">
              <w:rPr>
                <w:sz w:val="24"/>
              </w:rPr>
            </w:rPrChange>
          </w:rPr>
          <w:t xml:space="preserve"> nœuds voisins. Le</w:t>
        </w:r>
      </w:ins>
      <w:ins w:id="347" w:author="Yves William OBAME EDOU" w:date="2018-03-28T01:41:00Z">
        <w:r w:rsidR="002015E6" w:rsidRPr="00481146">
          <w:rPr>
            <w:rFonts w:cstheme="minorHAnsi"/>
            <w:sz w:val="20"/>
            <w:rPrChange w:id="348" w:author="Yves William OBAME EDOU" w:date="2018-03-28T10:56:00Z">
              <w:rPr>
                <w:sz w:val="24"/>
              </w:rPr>
            </w:rPrChange>
          </w:rPr>
          <w:t>s</w:t>
        </w:r>
      </w:ins>
      <w:ins w:id="349" w:author="Yves William OBAME EDOU" w:date="2018-03-28T01:36:00Z">
        <w:r w:rsidR="002015E6" w:rsidRPr="00481146">
          <w:rPr>
            <w:rFonts w:cstheme="minorHAnsi"/>
            <w:sz w:val="20"/>
            <w:rPrChange w:id="350" w:author="Yves William OBAME EDOU" w:date="2018-03-28T10:56:00Z">
              <w:rPr>
                <w:sz w:val="24"/>
              </w:rPr>
            </w:rPrChange>
          </w:rPr>
          <w:t xml:space="preserve"> nœud</w:t>
        </w:r>
      </w:ins>
      <w:ins w:id="351" w:author="Yves William OBAME EDOU" w:date="2018-03-28T01:41:00Z">
        <w:r w:rsidR="002015E6" w:rsidRPr="00481146">
          <w:rPr>
            <w:rFonts w:cstheme="minorHAnsi"/>
            <w:sz w:val="20"/>
            <w:rPrChange w:id="352" w:author="Yves William OBAME EDOU" w:date="2018-03-28T10:56:00Z">
              <w:rPr>
                <w:sz w:val="24"/>
              </w:rPr>
            </w:rPrChange>
          </w:rPr>
          <w:t>s</w:t>
        </w:r>
      </w:ins>
      <w:ins w:id="353" w:author="Yves William OBAME EDOU" w:date="2018-03-28T01:36:00Z">
        <w:r w:rsidR="002015E6" w:rsidRPr="00481146">
          <w:rPr>
            <w:rFonts w:cstheme="minorHAnsi"/>
            <w:sz w:val="20"/>
            <w:rPrChange w:id="354" w:author="Yves William OBAME EDOU" w:date="2018-03-28T10:56:00Z">
              <w:rPr>
                <w:sz w:val="24"/>
              </w:rPr>
            </w:rPrChange>
          </w:rPr>
          <w:t xml:space="preserve"> </w:t>
        </w:r>
      </w:ins>
      <w:ins w:id="355" w:author="Yves William OBAME EDOU" w:date="2018-03-28T01:37:00Z">
        <w:r w:rsidR="002015E6" w:rsidRPr="00481146">
          <w:rPr>
            <w:rFonts w:cstheme="minorHAnsi"/>
            <w:sz w:val="20"/>
            <w:rPrChange w:id="356" w:author="Yves William OBAME EDOU" w:date="2018-03-28T10:56:00Z">
              <w:rPr>
                <w:sz w:val="24"/>
              </w:rPr>
            </w:rPrChange>
          </w:rPr>
          <w:t>avec l</w:t>
        </w:r>
      </w:ins>
      <w:ins w:id="357" w:author="Yves William OBAME EDOU" w:date="2018-03-28T01:41:00Z">
        <w:r w:rsidR="002015E6" w:rsidRPr="00481146">
          <w:rPr>
            <w:rFonts w:cstheme="minorHAnsi"/>
            <w:sz w:val="20"/>
            <w:rPrChange w:id="358" w:author="Yves William OBAME EDOU" w:date="2018-03-28T10:56:00Z">
              <w:rPr>
                <w:sz w:val="24"/>
              </w:rPr>
            </w:rPrChange>
          </w:rPr>
          <w:t>es</w:t>
        </w:r>
      </w:ins>
      <w:ins w:id="359" w:author="Yves William OBAME EDOU" w:date="2018-03-28T01:37:00Z">
        <w:r w:rsidR="002015E6" w:rsidRPr="00481146">
          <w:rPr>
            <w:rFonts w:cstheme="minorHAnsi"/>
            <w:sz w:val="20"/>
            <w:rPrChange w:id="360" w:author="Yves William OBAME EDOU" w:date="2018-03-28T10:56:00Z">
              <w:rPr>
                <w:sz w:val="24"/>
              </w:rPr>
            </w:rPrChange>
          </w:rPr>
          <w:t xml:space="preserve"> plus forte</w:t>
        </w:r>
      </w:ins>
      <w:ins w:id="361" w:author="Yves William OBAME EDOU" w:date="2018-03-28T01:41:00Z">
        <w:r w:rsidR="002015E6" w:rsidRPr="00481146">
          <w:rPr>
            <w:rFonts w:cstheme="minorHAnsi"/>
            <w:sz w:val="20"/>
            <w:rPrChange w:id="362" w:author="Yves William OBAME EDOU" w:date="2018-03-28T10:56:00Z">
              <w:rPr>
                <w:sz w:val="24"/>
              </w:rPr>
            </w:rPrChange>
          </w:rPr>
          <w:t>s</w:t>
        </w:r>
      </w:ins>
      <w:ins w:id="363" w:author="Yves William OBAME EDOU" w:date="2018-03-28T01:37:00Z">
        <w:r w:rsidR="002015E6" w:rsidRPr="00481146">
          <w:rPr>
            <w:rFonts w:cstheme="minorHAnsi"/>
            <w:sz w:val="20"/>
            <w:rPrChange w:id="364" w:author="Yves William OBAME EDOU" w:date="2018-03-28T10:56:00Z">
              <w:rPr>
                <w:sz w:val="24"/>
              </w:rPr>
            </w:rPrChange>
          </w:rPr>
          <w:t xml:space="preserve"> probabilité</w:t>
        </w:r>
      </w:ins>
      <w:ins w:id="365" w:author="Yves William OBAME EDOU" w:date="2018-03-28T01:41:00Z">
        <w:r w:rsidR="002015E6" w:rsidRPr="00481146">
          <w:rPr>
            <w:rFonts w:cstheme="minorHAnsi"/>
            <w:sz w:val="20"/>
            <w:rPrChange w:id="366" w:author="Yves William OBAME EDOU" w:date="2018-03-28T10:56:00Z">
              <w:rPr>
                <w:sz w:val="24"/>
              </w:rPr>
            </w:rPrChange>
          </w:rPr>
          <w:t>s</w:t>
        </w:r>
      </w:ins>
      <w:ins w:id="367" w:author="Yves William OBAME EDOU" w:date="2018-03-28T01:37:00Z">
        <w:r w:rsidR="002015E6" w:rsidRPr="00481146">
          <w:rPr>
            <w:rFonts w:cstheme="minorHAnsi"/>
            <w:sz w:val="20"/>
            <w:rPrChange w:id="368" w:author="Yves William OBAME EDOU" w:date="2018-03-28T10:56:00Z">
              <w:rPr>
                <w:sz w:val="24"/>
              </w:rPr>
            </w:rPrChange>
          </w:rPr>
          <w:t xml:space="preserve"> </w:t>
        </w:r>
      </w:ins>
      <w:ins w:id="369" w:author="Yves William OBAME EDOU" w:date="2018-03-28T01:41:00Z">
        <w:r w:rsidR="002015E6" w:rsidRPr="00481146">
          <w:rPr>
            <w:rFonts w:cstheme="minorHAnsi"/>
            <w:sz w:val="20"/>
            <w:rPrChange w:id="370" w:author="Yves William OBAME EDOU" w:date="2018-03-28T10:56:00Z">
              <w:rPr>
                <w:sz w:val="24"/>
              </w:rPr>
            </w:rPrChange>
          </w:rPr>
          <w:t xml:space="preserve">sont choisis et c’est ainsi que l’itinéraire est </w:t>
        </w:r>
      </w:ins>
      <w:ins w:id="371" w:author="Yves William OBAME EDOU" w:date="2018-03-28T01:42:00Z">
        <w:r w:rsidR="002015E6" w:rsidRPr="00481146">
          <w:rPr>
            <w:rFonts w:cstheme="minorHAnsi"/>
            <w:sz w:val="20"/>
            <w:rPrChange w:id="372" w:author="Yves William OBAME EDOU" w:date="2018-03-28T10:56:00Z">
              <w:rPr>
                <w:sz w:val="24"/>
              </w:rPr>
            </w:rPrChange>
          </w:rPr>
          <w:t>construit</w:t>
        </w:r>
      </w:ins>
      <w:ins w:id="373" w:author="Yves William OBAME EDOU" w:date="2018-03-28T01:41:00Z">
        <w:r w:rsidR="002015E6" w:rsidRPr="00481146">
          <w:rPr>
            <w:rFonts w:cstheme="minorHAnsi"/>
            <w:sz w:val="20"/>
            <w:rPrChange w:id="374" w:author="Yves William OBAME EDOU" w:date="2018-03-28T10:56:00Z">
              <w:rPr>
                <w:sz w:val="24"/>
              </w:rPr>
            </w:rPrChange>
          </w:rPr>
          <w:t>.</w:t>
        </w:r>
      </w:ins>
      <w:ins w:id="375" w:author="Yves William OBAME EDOU" w:date="2018-03-28T01:39:00Z">
        <w:r w:rsidR="002015E6" w:rsidRPr="00481146">
          <w:rPr>
            <w:rFonts w:cstheme="minorHAnsi"/>
            <w:sz w:val="20"/>
            <w:rPrChange w:id="376" w:author="Yves William OBAME EDOU" w:date="2018-03-28T10:56:00Z">
              <w:rPr>
                <w:sz w:val="24"/>
              </w:rPr>
            </w:rPrChange>
          </w:rPr>
          <w:t xml:space="preserve"> </w:t>
        </w:r>
      </w:ins>
      <w:moveTo w:id="377" w:author="Yves William OBAME EDOU" w:date="2018-03-28T00:54:00Z">
        <w:del w:id="378" w:author="Yves William OBAME EDOU" w:date="2018-03-28T01:34:00Z">
          <w:r w:rsidR="008775CC" w:rsidRPr="00481146" w:rsidDel="00E51AFA">
            <w:rPr>
              <w:rFonts w:cstheme="minorHAnsi"/>
              <w:sz w:val="20"/>
              <w:rPrChange w:id="379" w:author="Yves William OBAME EDOU" w:date="2018-03-28T10:56:00Z">
                <w:rPr>
                  <w:sz w:val="24"/>
                </w:rPr>
              </w:rPrChange>
            </w:rPr>
            <w:delText>En appliquant la fonction de probabilité avec les paramètres spécifiés pour un nœud donné, on peut savoir quelle est la probabilité d'aller à chaque nœud voisin. Le nœud avec la plus haute probabilité sera le nœud choisi.</w:delText>
          </w:r>
        </w:del>
      </w:moveTo>
      <w:moveToRangeEnd w:id="291"/>
      <w:del w:id="380" w:author="Yves William OBAME EDOU" w:date="2018-03-28T00:54:00Z">
        <w:r w:rsidR="00506206" w:rsidRPr="00481146" w:rsidDel="008775CC">
          <w:rPr>
            <w:rFonts w:cstheme="minorHAnsi"/>
            <w:sz w:val="20"/>
            <w:rPrChange w:id="381" w:author="Yves William OBAME EDOU" w:date="2018-03-28T10:56:00Z">
              <w:rPr/>
            </w:rPrChange>
          </w:rPr>
          <w:delText xml:space="preserve">Grâce à la l’approche précédente, il a été possible de </w:delText>
        </w:r>
      </w:del>
    </w:p>
    <w:p w:rsidR="000D7238" w:rsidRPr="00481146" w:rsidRDefault="000D7238">
      <w:pPr>
        <w:ind w:firstLine="708"/>
        <w:jc w:val="both"/>
        <w:rPr>
          <w:ins w:id="382" w:author="Yves William OBAME EDOU" w:date="2018-03-28T10:57:00Z"/>
          <w:rFonts w:cstheme="minorHAnsi"/>
          <w:sz w:val="20"/>
        </w:rPr>
        <w:pPrChange w:id="383" w:author="Yves William OBAME EDOU" w:date="2018-03-28T11:15:00Z">
          <w:pPr>
            <w:jc w:val="both"/>
          </w:pPr>
        </w:pPrChange>
      </w:pPr>
    </w:p>
    <w:p w:rsidR="00506206" w:rsidRPr="00481146" w:rsidRDefault="00506206">
      <w:pPr>
        <w:jc w:val="both"/>
        <w:rPr>
          <w:rFonts w:cstheme="minorHAnsi"/>
          <w:sz w:val="20"/>
          <w:rPrChange w:id="384" w:author="Yves William OBAME EDOU" w:date="2018-03-28T10:56:00Z">
            <w:rPr/>
          </w:rPrChange>
        </w:rPr>
        <w:pPrChange w:id="385" w:author="Yves William OBAME EDOU" w:date="2018-03-28T10:22:00Z">
          <w:pPr/>
        </w:pPrChange>
      </w:pPr>
    </w:p>
    <w:p w:rsidR="00506206" w:rsidRPr="00481146" w:rsidRDefault="00506206">
      <w:pPr>
        <w:pStyle w:val="Titre1"/>
        <w:jc w:val="both"/>
        <w:rPr>
          <w:rFonts w:asciiTheme="minorHAnsi" w:hAnsiTheme="minorHAnsi" w:cstheme="minorHAnsi"/>
          <w:sz w:val="24"/>
          <w:rPrChange w:id="386" w:author="Yves William OBAME EDOU" w:date="2018-03-28T10:56:00Z">
            <w:rPr>
              <w:rFonts w:asciiTheme="majorHAnsi" w:eastAsiaTheme="majorEastAsia" w:hAnsiTheme="majorHAnsi" w:cstheme="majorBidi"/>
              <w:color w:val="2F5496" w:themeColor="accent1" w:themeShade="BF"/>
              <w:sz w:val="32"/>
              <w:szCs w:val="32"/>
            </w:rPr>
          </w:rPrChange>
        </w:rPr>
        <w:pPrChange w:id="387" w:author="Yves William OBAME EDOU" w:date="2018-03-28T10:22:00Z">
          <w:pPr>
            <w:keepNext/>
            <w:keepLines/>
            <w:spacing w:before="240" w:after="0"/>
            <w:outlineLvl w:val="0"/>
          </w:pPr>
        </w:pPrChange>
      </w:pPr>
      <w:r w:rsidRPr="00481146">
        <w:rPr>
          <w:rFonts w:asciiTheme="minorHAnsi" w:hAnsiTheme="minorHAnsi" w:cstheme="minorHAnsi"/>
          <w:sz w:val="24"/>
          <w:rPrChange w:id="388" w:author="Yves William OBAME EDOU" w:date="2018-03-28T10:56:00Z">
            <w:rPr>
              <w:color w:val="2F5496" w:themeColor="accent1" w:themeShade="BF"/>
              <w:sz w:val="32"/>
            </w:rPr>
          </w:rPrChange>
        </w:rPr>
        <w:lastRenderedPageBreak/>
        <w:t>Avantages</w:t>
      </w:r>
      <w:ins w:id="389" w:author="Yves William OBAME EDOU" w:date="2018-03-28T11:16:00Z">
        <w:r w:rsidR="00870252" w:rsidRPr="00481146">
          <w:rPr>
            <w:rFonts w:asciiTheme="minorHAnsi" w:hAnsiTheme="minorHAnsi" w:cstheme="minorHAnsi"/>
            <w:sz w:val="24"/>
          </w:rPr>
          <w:t xml:space="preserve">, </w:t>
        </w:r>
      </w:ins>
      <w:del w:id="390" w:author="Yves William OBAME EDOU" w:date="2018-03-28T11:16:00Z">
        <w:r w:rsidRPr="00481146" w:rsidDel="00870252">
          <w:rPr>
            <w:rFonts w:asciiTheme="minorHAnsi" w:hAnsiTheme="minorHAnsi" w:cstheme="minorHAnsi"/>
            <w:sz w:val="24"/>
            <w:rPrChange w:id="391" w:author="Yves William OBAME EDOU" w:date="2018-03-28T10:56:00Z">
              <w:rPr>
                <w:color w:val="2F5496" w:themeColor="accent1" w:themeShade="BF"/>
                <w:sz w:val="32"/>
              </w:rPr>
            </w:rPrChange>
          </w:rPr>
          <w:delText xml:space="preserve"> et </w:delText>
        </w:r>
      </w:del>
      <w:r w:rsidRPr="00481146">
        <w:rPr>
          <w:rFonts w:asciiTheme="minorHAnsi" w:hAnsiTheme="minorHAnsi" w:cstheme="minorHAnsi"/>
          <w:sz w:val="24"/>
          <w:rPrChange w:id="392" w:author="Yves William OBAME EDOU" w:date="2018-03-28T10:56:00Z">
            <w:rPr>
              <w:color w:val="2F5496" w:themeColor="accent1" w:themeShade="BF"/>
              <w:sz w:val="32"/>
            </w:rPr>
          </w:rPrChange>
        </w:rPr>
        <w:t>inconvénients</w:t>
      </w:r>
      <w:ins w:id="393" w:author="Yves William OBAME EDOU" w:date="2018-03-28T11:16:00Z">
        <w:r w:rsidR="00870252" w:rsidRPr="00481146">
          <w:rPr>
            <w:rFonts w:asciiTheme="minorHAnsi" w:hAnsiTheme="minorHAnsi" w:cstheme="minorHAnsi"/>
            <w:sz w:val="24"/>
          </w:rPr>
          <w:t xml:space="preserve"> et </w:t>
        </w:r>
      </w:ins>
      <w:ins w:id="394" w:author="Yves William OBAME EDOU" w:date="2018-03-28T11:43:00Z">
        <w:r w:rsidR="00296BFC" w:rsidRPr="00481146">
          <w:rPr>
            <w:rFonts w:asciiTheme="minorHAnsi" w:hAnsiTheme="minorHAnsi" w:cstheme="minorHAnsi"/>
            <w:sz w:val="24"/>
          </w:rPr>
          <w:t>défauts</w:t>
        </w:r>
      </w:ins>
    </w:p>
    <w:p w:rsidR="00870252" w:rsidRPr="00481146" w:rsidRDefault="00870252" w:rsidP="00870252">
      <w:pPr>
        <w:ind w:firstLine="360"/>
        <w:jc w:val="both"/>
        <w:rPr>
          <w:ins w:id="395" w:author="Yves William OBAME EDOU" w:date="2018-03-28T11:15:00Z"/>
          <w:rFonts w:cstheme="minorHAnsi"/>
          <w:sz w:val="20"/>
        </w:rPr>
      </w:pPr>
    </w:p>
    <w:p w:rsidR="00506206" w:rsidRPr="00481146" w:rsidRDefault="00506206">
      <w:pPr>
        <w:ind w:firstLine="360"/>
        <w:jc w:val="both"/>
        <w:rPr>
          <w:rFonts w:cstheme="minorHAnsi"/>
          <w:sz w:val="20"/>
          <w:rPrChange w:id="396" w:author="Yves William OBAME EDOU" w:date="2018-03-28T10:56:00Z">
            <w:rPr/>
          </w:rPrChange>
        </w:rPr>
        <w:pPrChange w:id="397" w:author="Yves William OBAME EDOU" w:date="2018-03-28T11:15:00Z">
          <w:pPr/>
        </w:pPrChange>
      </w:pPr>
      <w:r w:rsidRPr="00481146">
        <w:rPr>
          <w:rFonts w:cstheme="minorHAnsi"/>
          <w:sz w:val="20"/>
          <w:rPrChange w:id="398" w:author="Yves William OBAME EDOU" w:date="2018-03-28T10:56:00Z">
            <w:rPr/>
          </w:rPrChange>
        </w:rPr>
        <w:t>Les avantages et les inconvénients de la méthode utilisée dans cet article sont :</w:t>
      </w:r>
    </w:p>
    <w:p w:rsidR="00506206" w:rsidRPr="00481146" w:rsidRDefault="00506206">
      <w:pPr>
        <w:numPr>
          <w:ilvl w:val="0"/>
          <w:numId w:val="3"/>
        </w:numPr>
        <w:spacing w:line="256" w:lineRule="auto"/>
        <w:contextualSpacing/>
        <w:jc w:val="both"/>
        <w:rPr>
          <w:rFonts w:cstheme="minorHAnsi"/>
          <w:sz w:val="20"/>
          <w:rPrChange w:id="399" w:author="Yves William OBAME EDOU" w:date="2018-03-28T10:56:00Z">
            <w:rPr/>
          </w:rPrChange>
        </w:rPr>
        <w:pPrChange w:id="400" w:author="Yves William OBAME EDOU" w:date="2018-03-28T10:22:00Z">
          <w:pPr>
            <w:numPr>
              <w:numId w:val="3"/>
            </w:numPr>
            <w:spacing w:line="256" w:lineRule="auto"/>
            <w:ind w:left="720" w:hanging="360"/>
            <w:contextualSpacing/>
          </w:pPr>
        </w:pPrChange>
      </w:pPr>
      <w:r w:rsidRPr="00481146">
        <w:rPr>
          <w:rFonts w:cstheme="minorHAnsi"/>
          <w:sz w:val="20"/>
          <w:rPrChange w:id="401" w:author="Yves William OBAME EDOU" w:date="2018-03-28T10:56:00Z">
            <w:rPr/>
          </w:rPrChange>
        </w:rPr>
        <w:t>Avantages :</w:t>
      </w:r>
    </w:p>
    <w:p w:rsidR="00506206" w:rsidRPr="00481146" w:rsidRDefault="00506206">
      <w:pPr>
        <w:numPr>
          <w:ilvl w:val="1"/>
          <w:numId w:val="3"/>
        </w:numPr>
        <w:spacing w:line="256" w:lineRule="auto"/>
        <w:contextualSpacing/>
        <w:jc w:val="both"/>
        <w:rPr>
          <w:rFonts w:cstheme="minorHAnsi"/>
          <w:sz w:val="20"/>
          <w:rPrChange w:id="402" w:author="Yves William OBAME EDOU" w:date="2018-03-28T10:56:00Z">
            <w:rPr/>
          </w:rPrChange>
        </w:rPr>
        <w:pPrChange w:id="403" w:author="Yves William OBAME EDOU" w:date="2018-03-28T10:22:00Z">
          <w:pPr>
            <w:numPr>
              <w:ilvl w:val="1"/>
              <w:numId w:val="3"/>
            </w:numPr>
            <w:spacing w:line="256" w:lineRule="auto"/>
            <w:ind w:left="1440" w:hanging="360"/>
            <w:contextualSpacing/>
          </w:pPr>
        </w:pPrChange>
      </w:pPr>
      <w:r w:rsidRPr="00481146">
        <w:rPr>
          <w:rFonts w:cstheme="minorHAnsi"/>
          <w:sz w:val="20"/>
          <w:rPrChange w:id="404" w:author="Yves William OBAME EDOU" w:date="2018-03-28T10:56:00Z">
            <w:rPr/>
          </w:rPrChange>
        </w:rPr>
        <w:t xml:space="preserve">Facilité d’implémentation : </w:t>
      </w:r>
    </w:p>
    <w:p w:rsidR="00506206" w:rsidRPr="00481146" w:rsidRDefault="00B070D6">
      <w:pPr>
        <w:ind w:left="1416"/>
        <w:contextualSpacing/>
        <w:jc w:val="both"/>
        <w:rPr>
          <w:rFonts w:cstheme="minorHAnsi"/>
          <w:sz w:val="20"/>
          <w:rPrChange w:id="405" w:author="Yves William OBAME EDOU" w:date="2018-03-28T10:56:00Z">
            <w:rPr/>
          </w:rPrChange>
        </w:rPr>
        <w:pPrChange w:id="406" w:author="Yves William OBAME EDOU" w:date="2018-03-28T10:22:00Z">
          <w:pPr>
            <w:ind w:left="1416"/>
            <w:contextualSpacing/>
          </w:pPr>
        </w:pPrChange>
      </w:pPr>
      <w:ins w:id="407" w:author="Yves William OBAME EDOU" w:date="2018-03-28T11:13:00Z">
        <w:r w:rsidRPr="00481146">
          <w:rPr>
            <w:rFonts w:cstheme="minorHAnsi"/>
            <w:sz w:val="20"/>
          </w:rPr>
          <w:t xml:space="preserve">     </w:t>
        </w:r>
      </w:ins>
      <w:r w:rsidR="00506206" w:rsidRPr="00481146">
        <w:rPr>
          <w:rFonts w:cstheme="minorHAnsi"/>
          <w:sz w:val="20"/>
          <w:rPrChange w:id="408" w:author="Yves William OBAME EDOU" w:date="2018-03-28T10:56:00Z">
            <w:rPr/>
          </w:rPrChange>
        </w:rPr>
        <w:t>L’algorithme obtenu dans l’article ne nécessite pas une mise en place complexe. Il requiert juste d’appliquer la formule de probabilité déduite de l’approche utilisée.</w:t>
      </w:r>
    </w:p>
    <w:p w:rsidR="00506206" w:rsidRPr="00481146" w:rsidRDefault="00506206">
      <w:pPr>
        <w:ind w:left="1440"/>
        <w:contextualSpacing/>
        <w:jc w:val="both"/>
        <w:rPr>
          <w:rFonts w:cstheme="minorHAnsi"/>
          <w:sz w:val="20"/>
          <w:rPrChange w:id="409" w:author="Yves William OBAME EDOU" w:date="2018-03-28T10:56:00Z">
            <w:rPr/>
          </w:rPrChange>
        </w:rPr>
        <w:pPrChange w:id="410" w:author="Yves William OBAME EDOU" w:date="2018-03-28T10:22:00Z">
          <w:pPr>
            <w:ind w:left="1440"/>
            <w:contextualSpacing/>
          </w:pPr>
        </w:pPrChange>
      </w:pPr>
    </w:p>
    <w:p w:rsidR="00506206" w:rsidRPr="00481146" w:rsidRDefault="00506206">
      <w:pPr>
        <w:numPr>
          <w:ilvl w:val="1"/>
          <w:numId w:val="3"/>
        </w:numPr>
        <w:spacing w:line="256" w:lineRule="auto"/>
        <w:contextualSpacing/>
        <w:jc w:val="both"/>
        <w:rPr>
          <w:rFonts w:cstheme="minorHAnsi"/>
          <w:sz w:val="20"/>
          <w:rPrChange w:id="411" w:author="Yves William OBAME EDOU" w:date="2018-03-28T10:56:00Z">
            <w:rPr/>
          </w:rPrChange>
        </w:rPr>
        <w:pPrChange w:id="412" w:author="Yves William OBAME EDOU" w:date="2018-03-28T10:22:00Z">
          <w:pPr>
            <w:numPr>
              <w:ilvl w:val="1"/>
              <w:numId w:val="3"/>
            </w:numPr>
            <w:spacing w:line="256" w:lineRule="auto"/>
            <w:ind w:left="1440" w:hanging="360"/>
            <w:contextualSpacing/>
          </w:pPr>
        </w:pPrChange>
      </w:pPr>
      <w:r w:rsidRPr="00481146">
        <w:rPr>
          <w:rFonts w:cstheme="minorHAnsi"/>
          <w:sz w:val="20"/>
          <w:rPrChange w:id="413" w:author="Yves William OBAME EDOU" w:date="2018-03-28T10:56:00Z">
            <w:rPr/>
          </w:rPrChange>
        </w:rPr>
        <w:t xml:space="preserve">Méthode déduite d’algorithmes existants : </w:t>
      </w:r>
    </w:p>
    <w:p w:rsidR="00506206" w:rsidRPr="00481146" w:rsidRDefault="00506206">
      <w:pPr>
        <w:ind w:left="1440"/>
        <w:contextualSpacing/>
        <w:jc w:val="both"/>
        <w:rPr>
          <w:rFonts w:cstheme="minorHAnsi"/>
          <w:sz w:val="20"/>
          <w:rPrChange w:id="414" w:author="Yves William OBAME EDOU" w:date="2018-03-28T10:56:00Z">
            <w:rPr/>
          </w:rPrChange>
        </w:rPr>
        <w:pPrChange w:id="415" w:author="Yves William OBAME EDOU" w:date="2018-03-28T10:22:00Z">
          <w:pPr>
            <w:ind w:left="1440"/>
            <w:contextualSpacing/>
          </w:pPr>
        </w:pPrChange>
      </w:pPr>
      <w:r w:rsidRPr="00481146">
        <w:rPr>
          <w:rFonts w:cstheme="minorHAnsi"/>
          <w:sz w:val="20"/>
          <w:rPrChange w:id="416" w:author="Yves William OBAME EDOU" w:date="2018-03-28T10:56:00Z">
            <w:rPr/>
          </w:rPrChange>
        </w:rPr>
        <w:t xml:space="preserve">     Le fait que l’approche utilisée soit fortement inspirée de l’ACO facilite la compréhension et la vérification des résultats obtenus. </w:t>
      </w:r>
    </w:p>
    <w:p w:rsidR="00506206" w:rsidRPr="00481146" w:rsidRDefault="00506206">
      <w:pPr>
        <w:ind w:left="1440"/>
        <w:contextualSpacing/>
        <w:jc w:val="both"/>
        <w:rPr>
          <w:rFonts w:cstheme="minorHAnsi"/>
          <w:sz w:val="20"/>
          <w:rPrChange w:id="417" w:author="Yves William OBAME EDOU" w:date="2018-03-28T10:56:00Z">
            <w:rPr/>
          </w:rPrChange>
        </w:rPr>
        <w:pPrChange w:id="418" w:author="Yves William OBAME EDOU" w:date="2018-03-28T10:22:00Z">
          <w:pPr>
            <w:ind w:left="1440"/>
            <w:contextualSpacing/>
          </w:pPr>
        </w:pPrChange>
      </w:pPr>
    </w:p>
    <w:p w:rsidR="00506206" w:rsidRPr="00481146" w:rsidRDefault="00506206">
      <w:pPr>
        <w:numPr>
          <w:ilvl w:val="0"/>
          <w:numId w:val="3"/>
        </w:numPr>
        <w:spacing w:line="256" w:lineRule="auto"/>
        <w:contextualSpacing/>
        <w:jc w:val="both"/>
        <w:rPr>
          <w:rFonts w:cstheme="minorHAnsi"/>
          <w:sz w:val="20"/>
          <w:rPrChange w:id="419" w:author="Yves William OBAME EDOU" w:date="2018-03-28T10:56:00Z">
            <w:rPr/>
          </w:rPrChange>
        </w:rPr>
        <w:pPrChange w:id="420" w:author="Yves William OBAME EDOU" w:date="2018-03-28T10:22:00Z">
          <w:pPr>
            <w:numPr>
              <w:numId w:val="3"/>
            </w:numPr>
            <w:spacing w:line="256" w:lineRule="auto"/>
            <w:ind w:left="720" w:hanging="360"/>
            <w:contextualSpacing/>
          </w:pPr>
        </w:pPrChange>
      </w:pPr>
      <w:r w:rsidRPr="00481146">
        <w:rPr>
          <w:rFonts w:cstheme="minorHAnsi"/>
          <w:sz w:val="20"/>
          <w:rPrChange w:id="421" w:author="Yves William OBAME EDOU" w:date="2018-03-28T10:56:00Z">
            <w:rPr/>
          </w:rPrChange>
        </w:rPr>
        <w:t>Inconvénients :</w:t>
      </w:r>
    </w:p>
    <w:p w:rsidR="00506206" w:rsidRPr="00481146" w:rsidRDefault="00506206">
      <w:pPr>
        <w:numPr>
          <w:ilvl w:val="1"/>
          <w:numId w:val="3"/>
        </w:numPr>
        <w:spacing w:line="256" w:lineRule="auto"/>
        <w:contextualSpacing/>
        <w:jc w:val="both"/>
        <w:rPr>
          <w:rFonts w:cstheme="minorHAnsi"/>
          <w:sz w:val="20"/>
          <w:rPrChange w:id="422" w:author="Yves William OBAME EDOU" w:date="2018-03-28T10:56:00Z">
            <w:rPr/>
          </w:rPrChange>
        </w:rPr>
        <w:pPrChange w:id="423" w:author="Yves William OBAME EDOU" w:date="2018-03-28T10:22:00Z">
          <w:pPr>
            <w:numPr>
              <w:ilvl w:val="1"/>
              <w:numId w:val="3"/>
            </w:numPr>
            <w:spacing w:line="256" w:lineRule="auto"/>
            <w:ind w:left="1440" w:hanging="360"/>
            <w:contextualSpacing/>
          </w:pPr>
        </w:pPrChange>
      </w:pPr>
      <w:r w:rsidRPr="00481146">
        <w:rPr>
          <w:rFonts w:cstheme="minorHAnsi"/>
          <w:sz w:val="20"/>
          <w:rPrChange w:id="424" w:author="Yves William OBAME EDOU" w:date="2018-03-28T10:56:00Z">
            <w:rPr/>
          </w:rPrChange>
        </w:rPr>
        <w:t>Itinéraire non dynamique :</w:t>
      </w:r>
    </w:p>
    <w:p w:rsidR="00506206" w:rsidRPr="00481146" w:rsidRDefault="00506206">
      <w:pPr>
        <w:ind w:left="1440"/>
        <w:contextualSpacing/>
        <w:jc w:val="both"/>
        <w:rPr>
          <w:rFonts w:cstheme="minorHAnsi"/>
          <w:sz w:val="20"/>
          <w:rPrChange w:id="425" w:author="Yves William OBAME EDOU" w:date="2018-03-28T10:56:00Z">
            <w:rPr/>
          </w:rPrChange>
        </w:rPr>
        <w:pPrChange w:id="426" w:author="Yves William OBAME EDOU" w:date="2018-03-28T10:22:00Z">
          <w:pPr>
            <w:ind w:left="1440"/>
            <w:contextualSpacing/>
          </w:pPr>
        </w:pPrChange>
      </w:pPr>
      <w:r w:rsidRPr="00481146">
        <w:rPr>
          <w:rFonts w:cstheme="minorHAnsi"/>
          <w:sz w:val="20"/>
          <w:rPrChange w:id="427" w:author="Yves William OBAME EDOU" w:date="2018-03-28T10:56:00Z">
            <w:rPr/>
          </w:rPrChange>
        </w:rPr>
        <w:t xml:space="preserve">     La méthode proposée dans l’article n’est optimale que lorsque les paramètres d’entrée ont des valeurs fixes. En effet, toutes les probabilités sont calculées et l’itinéraire est décidé avant le départ de la voiture. De ce fait, aucune mise à jour du trajet n’est possible en cours de route.</w:t>
      </w:r>
    </w:p>
    <w:p w:rsidR="00506206" w:rsidRPr="00481146" w:rsidRDefault="00506206">
      <w:pPr>
        <w:ind w:left="1440"/>
        <w:contextualSpacing/>
        <w:jc w:val="both"/>
        <w:rPr>
          <w:rFonts w:cstheme="minorHAnsi"/>
          <w:sz w:val="20"/>
          <w:rPrChange w:id="428" w:author="Yves William OBAME EDOU" w:date="2018-03-28T10:56:00Z">
            <w:rPr/>
          </w:rPrChange>
        </w:rPr>
        <w:pPrChange w:id="429" w:author="Yves William OBAME EDOU" w:date="2018-03-28T10:22:00Z">
          <w:pPr>
            <w:ind w:left="1440"/>
            <w:contextualSpacing/>
          </w:pPr>
        </w:pPrChange>
      </w:pPr>
    </w:p>
    <w:p w:rsidR="00506206" w:rsidRPr="00481146" w:rsidRDefault="00506206">
      <w:pPr>
        <w:numPr>
          <w:ilvl w:val="1"/>
          <w:numId w:val="3"/>
        </w:numPr>
        <w:spacing w:line="256" w:lineRule="auto"/>
        <w:contextualSpacing/>
        <w:jc w:val="both"/>
        <w:rPr>
          <w:rFonts w:cstheme="minorHAnsi"/>
          <w:sz w:val="20"/>
          <w:rPrChange w:id="430" w:author="Yves William OBAME EDOU" w:date="2018-03-28T10:56:00Z">
            <w:rPr/>
          </w:rPrChange>
        </w:rPr>
        <w:pPrChange w:id="431" w:author="Yves William OBAME EDOU" w:date="2018-03-28T10:22:00Z">
          <w:pPr>
            <w:numPr>
              <w:ilvl w:val="1"/>
              <w:numId w:val="3"/>
            </w:numPr>
            <w:spacing w:line="256" w:lineRule="auto"/>
            <w:ind w:left="1440" w:hanging="360"/>
            <w:contextualSpacing/>
          </w:pPr>
        </w:pPrChange>
      </w:pPr>
      <w:r w:rsidRPr="00481146">
        <w:rPr>
          <w:rFonts w:cstheme="minorHAnsi"/>
          <w:sz w:val="20"/>
          <w:rPrChange w:id="432" w:author="Yves William OBAME EDOU" w:date="2018-03-28T10:56:00Z">
            <w:rPr/>
          </w:rPrChange>
        </w:rPr>
        <w:t>Structure de l’algorithme inadaptée pour traiter des données volumineuses :</w:t>
      </w:r>
    </w:p>
    <w:p w:rsidR="00506206" w:rsidRPr="00481146" w:rsidRDefault="00506206">
      <w:pPr>
        <w:ind w:left="1440"/>
        <w:contextualSpacing/>
        <w:jc w:val="both"/>
        <w:rPr>
          <w:rFonts w:cstheme="minorHAnsi"/>
          <w:sz w:val="20"/>
          <w:rPrChange w:id="433" w:author="Yves William OBAME EDOU" w:date="2018-03-28T10:56:00Z">
            <w:rPr/>
          </w:rPrChange>
        </w:rPr>
        <w:pPrChange w:id="434" w:author="Yves William OBAME EDOU" w:date="2018-03-28T10:22:00Z">
          <w:pPr>
            <w:ind w:left="1440"/>
            <w:contextualSpacing/>
          </w:pPr>
        </w:pPrChange>
      </w:pPr>
      <w:r w:rsidRPr="00481146">
        <w:rPr>
          <w:rFonts w:cstheme="minorHAnsi"/>
          <w:sz w:val="20"/>
          <w:rPrChange w:id="435" w:author="Yves William OBAME EDOU" w:date="2018-03-28T10:56:00Z">
            <w:rPr/>
          </w:rPrChange>
        </w:rPr>
        <w:t xml:space="preserve">     L’algorithme final est constitué de 2 boucles (l’une imbriquée dans l’autre) parcourant chacune un nombre N de valeurs (N représentant le nombre de stations de recharge). Si N est très grand (par exemple N&gt;1000), le temps d’exécution de cet algorithme sera relativement long car le programme effectuera N² calculs.</w:t>
      </w:r>
    </w:p>
    <w:p w:rsidR="00506206" w:rsidRPr="00481146" w:rsidRDefault="00506206">
      <w:pPr>
        <w:ind w:left="1440"/>
        <w:contextualSpacing/>
        <w:jc w:val="both"/>
        <w:rPr>
          <w:rFonts w:cstheme="minorHAnsi"/>
          <w:sz w:val="20"/>
          <w:rPrChange w:id="436" w:author="Yves William OBAME EDOU" w:date="2018-03-28T10:56:00Z">
            <w:rPr/>
          </w:rPrChange>
        </w:rPr>
        <w:pPrChange w:id="437" w:author="Yves William OBAME EDOU" w:date="2018-03-28T10:22:00Z">
          <w:pPr>
            <w:ind w:left="1440"/>
            <w:contextualSpacing/>
          </w:pPr>
        </w:pPrChange>
      </w:pPr>
    </w:p>
    <w:p w:rsidR="00506206" w:rsidRPr="00481146" w:rsidDel="00B070D6" w:rsidRDefault="00506206">
      <w:pPr>
        <w:numPr>
          <w:ilvl w:val="1"/>
          <w:numId w:val="3"/>
        </w:numPr>
        <w:spacing w:line="256" w:lineRule="auto"/>
        <w:contextualSpacing/>
        <w:jc w:val="both"/>
        <w:rPr>
          <w:del w:id="438" w:author="Yves William OBAME EDOU" w:date="2018-03-28T11:13:00Z"/>
          <w:rFonts w:cstheme="minorHAnsi"/>
          <w:sz w:val="20"/>
          <w:rPrChange w:id="439" w:author="Yves William OBAME EDOU" w:date="2018-03-28T10:56:00Z">
            <w:rPr>
              <w:del w:id="440" w:author="Yves William OBAME EDOU" w:date="2018-03-28T11:13:00Z"/>
            </w:rPr>
          </w:rPrChange>
        </w:rPr>
        <w:pPrChange w:id="441" w:author="Yves William OBAME EDOU" w:date="2018-03-28T11:13:00Z">
          <w:pPr>
            <w:numPr>
              <w:ilvl w:val="1"/>
              <w:numId w:val="3"/>
            </w:numPr>
            <w:spacing w:line="256" w:lineRule="auto"/>
            <w:ind w:left="1440" w:hanging="360"/>
            <w:contextualSpacing/>
          </w:pPr>
        </w:pPrChange>
      </w:pPr>
      <w:r w:rsidRPr="00481146">
        <w:rPr>
          <w:rFonts w:cstheme="minorHAnsi"/>
          <w:sz w:val="20"/>
          <w:rPrChange w:id="442" w:author="Yves William OBAME EDOU" w:date="2018-03-28T11:13:00Z">
            <w:rPr/>
          </w:rPrChange>
        </w:rPr>
        <w:t>Itinéraire non optimal</w:t>
      </w:r>
      <w:ins w:id="443" w:author="Yves William OBAME EDOU" w:date="2018-03-28T10:55:00Z">
        <w:r w:rsidR="00E86E94" w:rsidRPr="00481146">
          <w:rPr>
            <w:rFonts w:cstheme="minorHAnsi"/>
            <w:sz w:val="20"/>
            <w:rPrChange w:id="444" w:author="Yves William OBAME EDOU" w:date="2018-03-28T11:13:00Z">
              <w:rPr/>
            </w:rPrChange>
          </w:rPr>
          <w:t xml:space="preserve"> </w:t>
        </w:r>
      </w:ins>
      <w:del w:id="445" w:author="Yves William OBAME EDOU" w:date="2018-03-28T10:55:00Z">
        <w:r w:rsidRPr="00481146" w:rsidDel="00E86E94">
          <w:rPr>
            <w:rFonts w:cstheme="minorHAnsi"/>
            <w:sz w:val="20"/>
            <w:rPrChange w:id="446" w:author="Yves William OBAME EDOU" w:date="2018-03-28T11:13:00Z">
              <w:rPr/>
            </w:rPrChange>
          </w:rPr>
          <w:delText xml:space="preserve"> du point de vue temps de trajet </w:delText>
        </w:r>
      </w:del>
      <w:r w:rsidRPr="00481146">
        <w:rPr>
          <w:rFonts w:cstheme="minorHAnsi"/>
          <w:sz w:val="20"/>
          <w:rPrChange w:id="447" w:author="Yves William OBAME EDOU" w:date="2018-03-28T11:13:00Z">
            <w:rPr/>
          </w:rPrChange>
        </w:rPr>
        <w:t>:</w:t>
      </w:r>
    </w:p>
    <w:p w:rsidR="00B070D6" w:rsidRPr="00481146" w:rsidRDefault="00B070D6" w:rsidP="00B070D6">
      <w:pPr>
        <w:numPr>
          <w:ilvl w:val="1"/>
          <w:numId w:val="3"/>
        </w:numPr>
        <w:spacing w:line="256" w:lineRule="auto"/>
        <w:contextualSpacing/>
        <w:jc w:val="both"/>
        <w:rPr>
          <w:ins w:id="448" w:author="Yves William OBAME EDOU" w:date="2018-03-28T11:13:00Z"/>
          <w:rFonts w:cstheme="minorHAnsi"/>
          <w:sz w:val="20"/>
        </w:rPr>
      </w:pPr>
    </w:p>
    <w:p w:rsidR="00870252" w:rsidRPr="00481146" w:rsidRDefault="00506206" w:rsidP="00870252">
      <w:pPr>
        <w:spacing w:line="256" w:lineRule="auto"/>
        <w:ind w:left="1440"/>
        <w:contextualSpacing/>
        <w:jc w:val="both"/>
        <w:rPr>
          <w:ins w:id="449" w:author="Yves William OBAME EDOU" w:date="2018-03-28T11:16:00Z"/>
          <w:rFonts w:cstheme="minorHAnsi"/>
          <w:sz w:val="20"/>
        </w:rPr>
      </w:pPr>
      <w:r w:rsidRPr="00481146">
        <w:rPr>
          <w:rFonts w:cstheme="minorHAnsi"/>
          <w:sz w:val="20"/>
          <w:rPrChange w:id="450" w:author="Yves William OBAME EDOU" w:date="2018-03-28T11:13:00Z">
            <w:rPr/>
          </w:rPrChange>
        </w:rPr>
        <w:t xml:space="preserve">     </w:t>
      </w:r>
      <w:ins w:id="451" w:author="Yves William OBAME EDOU" w:date="2018-03-28T10:04:00Z">
        <w:r w:rsidR="00687CE2" w:rsidRPr="00481146">
          <w:rPr>
            <w:rFonts w:cstheme="minorHAnsi"/>
            <w:sz w:val="20"/>
            <w:rPrChange w:id="452" w:author="Yves William OBAME EDOU" w:date="2018-03-28T11:13:00Z">
              <w:rPr/>
            </w:rPrChange>
          </w:rPr>
          <w:t xml:space="preserve">L’ACO </w:t>
        </w:r>
      </w:ins>
      <w:ins w:id="453" w:author="Yves William OBAME EDOU" w:date="2018-03-28T10:15:00Z">
        <w:r w:rsidR="00727656" w:rsidRPr="00481146">
          <w:rPr>
            <w:rFonts w:cstheme="minorHAnsi"/>
            <w:sz w:val="20"/>
            <w:rPrChange w:id="454" w:author="Yves William OBAME EDOU" w:date="2018-03-28T11:13:00Z">
              <w:rPr/>
            </w:rPrChange>
          </w:rPr>
          <w:t>est</w:t>
        </w:r>
      </w:ins>
      <w:ins w:id="455" w:author="Yves William OBAME EDOU" w:date="2018-03-28T10:04:00Z">
        <w:r w:rsidR="00687CE2" w:rsidRPr="00481146">
          <w:rPr>
            <w:rFonts w:cstheme="minorHAnsi"/>
            <w:sz w:val="20"/>
            <w:rPrChange w:id="456" w:author="Yves William OBAME EDOU" w:date="2018-03-28T11:13:00Z">
              <w:rPr/>
            </w:rPrChange>
          </w:rPr>
          <w:t xml:space="preserve"> un processus relativement long</w:t>
        </w:r>
      </w:ins>
      <w:ins w:id="457" w:author="Yves William OBAME EDOU" w:date="2018-03-28T10:07:00Z">
        <w:r w:rsidR="00687CE2" w:rsidRPr="00481146">
          <w:rPr>
            <w:rFonts w:cstheme="minorHAnsi"/>
            <w:sz w:val="20"/>
            <w:rPrChange w:id="458" w:author="Yves William OBAME EDOU" w:date="2018-03-28T11:13:00Z">
              <w:rPr/>
            </w:rPrChange>
          </w:rPr>
          <w:t xml:space="preserve"> qui requiert beaucoup </w:t>
        </w:r>
      </w:ins>
      <w:ins w:id="459" w:author="Yves William OBAME EDOU" w:date="2018-03-28T10:08:00Z">
        <w:r w:rsidR="00687CE2" w:rsidRPr="00481146">
          <w:rPr>
            <w:rFonts w:cstheme="minorHAnsi"/>
            <w:sz w:val="20"/>
            <w:rPrChange w:id="460" w:author="Yves William OBAME EDOU" w:date="2018-03-28T11:13:00Z">
              <w:rPr/>
            </w:rPrChange>
          </w:rPr>
          <w:t>de temps pour déterminer le chemin le plus efficient. Afin de limiter le temps de traitement</w:t>
        </w:r>
      </w:ins>
      <w:ins w:id="461" w:author="Yves William OBAME EDOU" w:date="2018-03-28T10:16:00Z">
        <w:r w:rsidR="00727656" w:rsidRPr="00481146">
          <w:rPr>
            <w:rFonts w:cstheme="minorHAnsi"/>
            <w:sz w:val="20"/>
            <w:rPrChange w:id="462" w:author="Yves William OBAME EDOU" w:date="2018-03-28T11:13:00Z">
              <w:rPr/>
            </w:rPrChange>
          </w:rPr>
          <w:t>,</w:t>
        </w:r>
      </w:ins>
      <w:ins w:id="463" w:author="Yves William OBAME EDOU" w:date="2018-03-28T10:08:00Z">
        <w:r w:rsidR="00687CE2" w:rsidRPr="00481146">
          <w:rPr>
            <w:rFonts w:cstheme="minorHAnsi"/>
            <w:sz w:val="20"/>
            <w:rPrChange w:id="464" w:author="Yves William OBAME EDOU" w:date="2018-03-28T11:13:00Z">
              <w:rPr/>
            </w:rPrChange>
          </w:rPr>
          <w:t xml:space="preserve"> les auteurs ont modifié l’algorithme</w:t>
        </w:r>
      </w:ins>
      <w:ins w:id="465" w:author="Yves William OBAME EDOU" w:date="2018-03-28T10:09:00Z">
        <w:r w:rsidR="00687CE2" w:rsidRPr="00481146">
          <w:rPr>
            <w:rFonts w:cstheme="minorHAnsi"/>
            <w:sz w:val="20"/>
            <w:rPrChange w:id="466" w:author="Yves William OBAME EDOU" w:date="2018-03-28T11:13:00Z">
              <w:rPr/>
            </w:rPrChange>
          </w:rPr>
          <w:t xml:space="preserve">. </w:t>
        </w:r>
      </w:ins>
      <w:ins w:id="467" w:author="Yves William OBAME EDOU" w:date="2018-03-28T10:13:00Z">
        <w:r w:rsidR="00727656" w:rsidRPr="00481146">
          <w:rPr>
            <w:rFonts w:cstheme="minorHAnsi"/>
            <w:sz w:val="20"/>
            <w:rPrChange w:id="468" w:author="Yves William OBAME EDOU" w:date="2018-03-28T11:13:00Z">
              <w:rPr/>
            </w:rPrChange>
          </w:rPr>
          <w:t xml:space="preserve">Ils </w:t>
        </w:r>
      </w:ins>
      <w:ins w:id="469" w:author="Yves William OBAME EDOU" w:date="2018-03-28T10:10:00Z">
        <w:r w:rsidR="00687CE2" w:rsidRPr="00481146">
          <w:rPr>
            <w:rFonts w:cstheme="minorHAnsi"/>
            <w:sz w:val="20"/>
            <w:rPrChange w:id="470" w:author="Yves William OBAME EDOU" w:date="2018-03-28T11:13:00Z">
              <w:rPr/>
            </w:rPrChange>
          </w:rPr>
          <w:t xml:space="preserve">ont </w:t>
        </w:r>
      </w:ins>
      <w:ins w:id="471" w:author="Yves William OBAME EDOU" w:date="2018-03-28T10:16:00Z">
        <w:r w:rsidR="00727656" w:rsidRPr="00481146">
          <w:rPr>
            <w:rFonts w:cstheme="minorHAnsi"/>
            <w:sz w:val="20"/>
            <w:rPrChange w:id="472" w:author="Yves William OBAME EDOU" w:date="2018-03-28T11:13:00Z">
              <w:rPr/>
            </w:rPrChange>
          </w:rPr>
          <w:t xml:space="preserve">finalement </w:t>
        </w:r>
      </w:ins>
      <w:ins w:id="473" w:author="Yves William OBAME EDOU" w:date="2018-03-28T10:10:00Z">
        <w:r w:rsidR="00687CE2" w:rsidRPr="00481146">
          <w:rPr>
            <w:rFonts w:cstheme="minorHAnsi"/>
            <w:sz w:val="20"/>
            <w:rPrChange w:id="474" w:author="Yves William OBAME EDOU" w:date="2018-03-28T11:13:00Z">
              <w:rPr/>
            </w:rPrChange>
          </w:rPr>
          <w:t xml:space="preserve">accordé plus d’importance à la détermination du chemin le plus efficient pour se rendre d’un nœud à un nœud voisin </w:t>
        </w:r>
      </w:ins>
      <w:ins w:id="475" w:author="Yves William OBAME EDOU" w:date="2018-03-28T10:11:00Z">
        <w:r w:rsidR="00687CE2" w:rsidRPr="00481146">
          <w:rPr>
            <w:rFonts w:cstheme="minorHAnsi"/>
            <w:sz w:val="20"/>
            <w:rPrChange w:id="476" w:author="Yves William OBAME EDOU" w:date="2018-03-28T11:13:00Z">
              <w:rPr/>
            </w:rPrChange>
          </w:rPr>
          <w:t>plutôt que du départ à la destination</w:t>
        </w:r>
      </w:ins>
      <w:ins w:id="477" w:author="Yves William OBAME EDOU" w:date="2018-03-28T10:12:00Z">
        <w:r w:rsidR="00727656" w:rsidRPr="00481146">
          <w:rPr>
            <w:rFonts w:cstheme="minorHAnsi"/>
            <w:sz w:val="20"/>
            <w:rPrChange w:id="478" w:author="Yves William OBAME EDOU" w:date="2018-03-28T11:13:00Z">
              <w:rPr/>
            </w:rPrChange>
          </w:rPr>
          <w:t>. De ce fait, l’itinéraire obtenu n’est pas garanti comme étant optimal</w:t>
        </w:r>
      </w:ins>
      <w:ins w:id="479" w:author="Yves William OBAME EDOU" w:date="2018-03-28T10:13:00Z">
        <w:r w:rsidR="00727656" w:rsidRPr="00481146">
          <w:rPr>
            <w:rFonts w:cstheme="minorHAnsi"/>
            <w:sz w:val="20"/>
            <w:rPrChange w:id="480" w:author="Yves William OBAME EDOU" w:date="2018-03-28T11:13:00Z">
              <w:rPr/>
            </w:rPrChange>
          </w:rPr>
          <w:t>.</w:t>
        </w:r>
      </w:ins>
    </w:p>
    <w:p w:rsidR="00870252" w:rsidRPr="00481146" w:rsidRDefault="00870252" w:rsidP="00870252">
      <w:pPr>
        <w:spacing w:line="256" w:lineRule="auto"/>
        <w:contextualSpacing/>
        <w:jc w:val="both"/>
        <w:rPr>
          <w:ins w:id="481" w:author="Yves William OBAME EDOU" w:date="2018-03-28T11:16:00Z"/>
          <w:rFonts w:cstheme="minorHAnsi"/>
          <w:sz w:val="20"/>
        </w:rPr>
      </w:pPr>
    </w:p>
    <w:p w:rsidR="00870252" w:rsidRPr="00481146" w:rsidRDefault="00870252" w:rsidP="00870252">
      <w:pPr>
        <w:spacing w:line="256" w:lineRule="auto"/>
        <w:ind w:firstLine="708"/>
        <w:contextualSpacing/>
        <w:jc w:val="both"/>
        <w:rPr>
          <w:ins w:id="482" w:author="Yves William OBAME EDOU" w:date="2018-03-28T11:17:00Z"/>
          <w:rFonts w:cstheme="minorHAnsi"/>
          <w:sz w:val="20"/>
        </w:rPr>
      </w:pPr>
      <w:ins w:id="483" w:author="Yves William OBAME EDOU" w:date="2018-03-28T11:17:00Z">
        <w:r w:rsidRPr="00481146">
          <w:rPr>
            <w:rFonts w:cstheme="minorHAnsi"/>
            <w:sz w:val="20"/>
          </w:rPr>
          <w:t>L</w:t>
        </w:r>
      </w:ins>
      <w:ins w:id="484" w:author="Yves William OBAME EDOU" w:date="2018-03-28T11:45:00Z">
        <w:r w:rsidR="00296BFC" w:rsidRPr="00481146">
          <w:rPr>
            <w:rFonts w:cstheme="minorHAnsi"/>
            <w:sz w:val="20"/>
          </w:rPr>
          <w:t xml:space="preserve">e contenu de l’article </w:t>
        </w:r>
      </w:ins>
      <w:ins w:id="485" w:author="Yves William OBAME EDOU" w:date="2018-03-28T11:17:00Z">
        <w:r w:rsidRPr="00481146">
          <w:rPr>
            <w:rFonts w:cstheme="minorHAnsi"/>
            <w:sz w:val="20"/>
          </w:rPr>
          <w:t xml:space="preserve">présente quelques </w:t>
        </w:r>
      </w:ins>
      <w:ins w:id="486" w:author="Yves William OBAME EDOU" w:date="2018-03-28T11:45:00Z">
        <w:r w:rsidR="00296BFC" w:rsidRPr="00481146">
          <w:rPr>
            <w:rFonts w:cstheme="minorHAnsi"/>
            <w:sz w:val="20"/>
          </w:rPr>
          <w:t>défauts</w:t>
        </w:r>
      </w:ins>
      <w:ins w:id="487" w:author="Yves William OBAME EDOU" w:date="2018-03-28T11:17:00Z">
        <w:r w:rsidRPr="00481146">
          <w:rPr>
            <w:rFonts w:cstheme="minorHAnsi"/>
            <w:sz w:val="20"/>
          </w:rPr>
          <w:t xml:space="preserve"> qui sont les suivants :</w:t>
        </w:r>
      </w:ins>
    </w:p>
    <w:p w:rsidR="00870252" w:rsidRPr="00481146" w:rsidRDefault="00CA04C5" w:rsidP="00870252">
      <w:pPr>
        <w:pStyle w:val="Paragraphedeliste"/>
        <w:numPr>
          <w:ilvl w:val="0"/>
          <w:numId w:val="3"/>
        </w:numPr>
        <w:spacing w:line="256" w:lineRule="auto"/>
        <w:ind w:left="1440"/>
        <w:jc w:val="both"/>
        <w:rPr>
          <w:ins w:id="488" w:author="Yves William OBAME EDOU" w:date="2018-03-28T11:35:00Z"/>
          <w:rFonts w:cstheme="minorHAnsi"/>
          <w:sz w:val="20"/>
        </w:rPr>
      </w:pPr>
      <w:ins w:id="489" w:author="Yves William OBAME EDOU" w:date="2018-03-28T11:34:00Z">
        <w:r w:rsidRPr="00481146">
          <w:rPr>
            <w:rFonts w:cstheme="minorHAnsi"/>
            <w:sz w:val="20"/>
          </w:rPr>
          <w:t xml:space="preserve">Dans les équations (3) et (5), la distinction entre la signification des variables </w:t>
        </w:r>
        <w:proofErr w:type="spellStart"/>
        <w:r w:rsidRPr="00481146">
          <w:rPr>
            <w:rFonts w:cstheme="minorHAnsi"/>
            <w:sz w:val="20"/>
          </w:rPr>
          <w:t>dij</w:t>
        </w:r>
        <w:proofErr w:type="spellEnd"/>
        <w:r w:rsidRPr="00481146">
          <w:rPr>
            <w:rFonts w:cstheme="minorHAnsi"/>
            <w:sz w:val="20"/>
          </w:rPr>
          <w:t xml:space="preserve"> et Lm </w:t>
        </w:r>
      </w:ins>
      <w:ins w:id="490" w:author="Yves William OBAME EDOU" w:date="2018-03-28T11:35:00Z">
        <w:r w:rsidRPr="00481146">
          <w:rPr>
            <w:rFonts w:cstheme="minorHAnsi"/>
            <w:sz w:val="20"/>
          </w:rPr>
          <w:t>n’est pas assez explicite, ce qui entrave la compréhension de l’approche</w:t>
        </w:r>
      </w:ins>
      <w:r w:rsidR="00EF1AE5">
        <w:rPr>
          <w:rFonts w:cstheme="minorHAnsi"/>
          <w:sz w:val="20"/>
        </w:rPr>
        <w:t>.</w:t>
      </w:r>
    </w:p>
    <w:p w:rsidR="00CA04C5" w:rsidRPr="00481146" w:rsidRDefault="00CA04C5">
      <w:pPr>
        <w:pStyle w:val="Paragraphedeliste"/>
        <w:numPr>
          <w:ilvl w:val="0"/>
          <w:numId w:val="3"/>
        </w:numPr>
        <w:spacing w:line="256" w:lineRule="auto"/>
        <w:ind w:left="1440"/>
        <w:jc w:val="both"/>
        <w:rPr>
          <w:ins w:id="491" w:author="Yves William OBAME EDOU" w:date="2018-03-28T11:37:00Z"/>
          <w:rFonts w:eastAsiaTheme="minorEastAsia" w:cstheme="minorHAnsi"/>
          <w:sz w:val="20"/>
          <w:rPrChange w:id="492" w:author="Yves William OBAME EDOU" w:date="2018-03-28T11:46:00Z">
            <w:rPr>
              <w:ins w:id="493" w:author="Yves William OBAME EDOU" w:date="2018-03-28T11:37:00Z"/>
            </w:rPr>
          </w:rPrChange>
        </w:rPr>
      </w:pPr>
      <w:ins w:id="494" w:author="Yves William OBAME EDOU" w:date="2018-03-28T11:36:00Z">
        <w:r w:rsidRPr="00481146">
          <w:rPr>
            <w:rFonts w:cstheme="minorHAnsi"/>
            <w:sz w:val="20"/>
          </w:rPr>
          <w:t xml:space="preserve">L’équation (4) est erronée, nous pensons que l’équation suivante est plus adaptée </w:t>
        </w:r>
      </w:ins>
      <m:oMath>
        <m:sSub>
          <m:sSubPr>
            <m:ctrlPr>
              <w:ins w:id="495" w:author="Yves William OBAME EDOU" w:date="2018-03-28T11:37:00Z">
                <w:rPr>
                  <w:rFonts w:ascii="Cambria Math" w:hAnsi="Cambria Math" w:cstheme="minorHAnsi"/>
                  <w:i/>
                  <w:sz w:val="20"/>
                </w:rPr>
              </w:ins>
            </m:ctrlPr>
          </m:sSubPr>
          <m:e>
            <m:r>
              <w:ins w:id="496" w:author="Yves William OBAME EDOU" w:date="2018-03-28T11:37:00Z">
                <w:rPr>
                  <w:rFonts w:ascii="Cambria Math" w:hAnsi="Cambria Math" w:cstheme="minorHAnsi"/>
                  <w:sz w:val="20"/>
                </w:rPr>
                <m:t>w</m:t>
              </w:ins>
            </m:r>
          </m:e>
          <m:sub>
            <m:r>
              <w:ins w:id="497" w:author="Yves William OBAME EDOU" w:date="2018-03-28T11:37:00Z">
                <w:rPr>
                  <w:rFonts w:ascii="Cambria Math" w:hAnsi="Cambria Math" w:cstheme="minorHAnsi"/>
                  <w:sz w:val="20"/>
                </w:rPr>
                <m:t>ij</m:t>
              </w:ins>
            </m:r>
          </m:sub>
        </m:sSub>
        <m:d>
          <m:dPr>
            <m:ctrlPr>
              <w:ins w:id="498" w:author="Yves William OBAME EDOU" w:date="2018-03-28T11:37:00Z">
                <w:rPr>
                  <w:rFonts w:ascii="Cambria Math" w:hAnsi="Cambria Math" w:cstheme="minorHAnsi"/>
                  <w:i/>
                  <w:sz w:val="20"/>
                </w:rPr>
              </w:ins>
            </m:ctrlPr>
          </m:dPr>
          <m:e>
            <m:r>
              <w:ins w:id="499" w:author="Yves William OBAME EDOU" w:date="2018-03-28T11:37:00Z">
                <w:rPr>
                  <w:rFonts w:ascii="Cambria Math" w:hAnsi="Cambria Math" w:cstheme="minorHAnsi"/>
                  <w:sz w:val="20"/>
                </w:rPr>
                <m:t>t+1</m:t>
              </w:ins>
            </m:r>
          </m:e>
        </m:d>
        <m:r>
          <w:ins w:id="500" w:author="Yves William OBAME EDOU" w:date="2018-03-28T11:38:00Z">
            <w:rPr>
              <w:rFonts w:ascii="Cambria Math" w:hAnsi="Cambria Math" w:cstheme="minorHAnsi"/>
              <w:sz w:val="20"/>
            </w:rPr>
            <m:t>=</m:t>
          </w:ins>
        </m:r>
        <m:d>
          <m:dPr>
            <m:ctrlPr>
              <w:ins w:id="501" w:author="Yves William OBAME EDOU" w:date="2018-03-28T11:38:00Z">
                <w:rPr>
                  <w:rFonts w:ascii="Cambria Math" w:hAnsi="Cambria Math" w:cstheme="minorHAnsi"/>
                  <w:i/>
                  <w:sz w:val="20"/>
                </w:rPr>
              </w:ins>
            </m:ctrlPr>
          </m:dPr>
          <m:e>
            <m:r>
              <w:ins w:id="502" w:author="Yves William OBAME EDOU" w:date="2018-03-28T11:38:00Z">
                <w:rPr>
                  <w:rFonts w:ascii="Cambria Math" w:hAnsi="Cambria Math" w:cstheme="minorHAnsi"/>
                  <w:sz w:val="20"/>
                </w:rPr>
                <m:t>1-ρ</m:t>
              </w:ins>
            </m:r>
          </m:e>
        </m:d>
        <m:r>
          <w:ins w:id="503" w:author="Yves William OBAME EDOU" w:date="2018-03-28T11:38:00Z">
            <w:rPr>
              <w:rFonts w:ascii="Cambria Math" w:hAnsi="Cambria Math" w:cstheme="minorHAnsi"/>
              <w:sz w:val="20"/>
            </w:rPr>
            <m:t>.</m:t>
          </w:ins>
        </m:r>
        <m:sSub>
          <m:sSubPr>
            <m:ctrlPr>
              <w:ins w:id="504" w:author="Yves William OBAME EDOU" w:date="2018-03-28T11:38:00Z">
                <w:rPr>
                  <w:rFonts w:ascii="Cambria Math" w:hAnsi="Cambria Math" w:cstheme="minorHAnsi"/>
                  <w:i/>
                  <w:sz w:val="20"/>
                </w:rPr>
              </w:ins>
            </m:ctrlPr>
          </m:sSubPr>
          <m:e>
            <m:r>
              <w:ins w:id="505" w:author="Yves William OBAME EDOU" w:date="2018-03-28T11:38:00Z">
                <w:rPr>
                  <w:rFonts w:ascii="Cambria Math" w:hAnsi="Cambria Math" w:cstheme="minorHAnsi"/>
                  <w:sz w:val="20"/>
                </w:rPr>
                <m:t>w</m:t>
              </w:ins>
            </m:r>
          </m:e>
          <m:sub>
            <m:r>
              <w:ins w:id="506" w:author="Yves William OBAME EDOU" w:date="2018-03-28T11:38:00Z">
                <w:rPr>
                  <w:rFonts w:ascii="Cambria Math" w:hAnsi="Cambria Math" w:cstheme="minorHAnsi"/>
                  <w:sz w:val="20"/>
                </w:rPr>
                <m:t>ij</m:t>
              </w:ins>
            </m:r>
          </m:sub>
        </m:sSub>
        <m:d>
          <m:dPr>
            <m:ctrlPr>
              <w:ins w:id="507" w:author="Yves William OBAME EDOU" w:date="2018-03-28T11:38:00Z">
                <w:rPr>
                  <w:rFonts w:ascii="Cambria Math" w:hAnsi="Cambria Math" w:cstheme="minorHAnsi"/>
                  <w:i/>
                  <w:sz w:val="20"/>
                </w:rPr>
              </w:ins>
            </m:ctrlPr>
          </m:dPr>
          <m:e>
            <m:r>
              <w:ins w:id="508" w:author="Yves William OBAME EDOU" w:date="2018-03-28T11:38:00Z">
                <w:rPr>
                  <w:rFonts w:ascii="Cambria Math" w:hAnsi="Cambria Math" w:cstheme="minorHAnsi"/>
                  <w:sz w:val="20"/>
                </w:rPr>
                <m:t>t</m:t>
              </w:ins>
            </m:r>
          </m:e>
        </m:d>
        <m:r>
          <w:ins w:id="509" w:author="Yves William OBAME EDOU" w:date="2018-03-28T11:38:00Z">
            <w:rPr>
              <w:rFonts w:ascii="Cambria Math" w:hAnsi="Cambria Math" w:cstheme="minorHAnsi"/>
              <w:sz w:val="20"/>
            </w:rPr>
            <m:t>+</m:t>
          </w:ins>
        </m:r>
        <m:nary>
          <m:naryPr>
            <m:chr m:val="∑"/>
            <m:limLoc m:val="undOvr"/>
            <m:ctrlPr>
              <w:ins w:id="510" w:author="Yves William OBAME EDOU" w:date="2018-03-28T11:40:00Z">
                <w:rPr>
                  <w:rFonts w:ascii="Cambria Math" w:hAnsi="Cambria Math" w:cstheme="minorHAnsi"/>
                  <w:i/>
                  <w:sz w:val="20"/>
                </w:rPr>
              </w:ins>
            </m:ctrlPr>
          </m:naryPr>
          <m:sub>
            <m:r>
              <w:ins w:id="511" w:author="Yves William OBAME EDOU" w:date="2018-03-28T11:40:00Z">
                <w:rPr>
                  <w:rFonts w:ascii="Cambria Math" w:hAnsi="Cambria Math" w:cstheme="minorHAnsi"/>
                  <w:sz w:val="20"/>
                </w:rPr>
                <m:t>k=1</m:t>
              </w:ins>
            </m:r>
          </m:sub>
          <m:sup>
            <m:r>
              <w:ins w:id="512" w:author="Yves William OBAME EDOU" w:date="2018-03-28T11:40:00Z">
                <w:rPr>
                  <w:rFonts w:ascii="Cambria Math" w:hAnsi="Cambria Math" w:cstheme="minorHAnsi"/>
                  <w:sz w:val="20"/>
                </w:rPr>
                <m:t>m</m:t>
              </w:ins>
            </m:r>
          </m:sup>
          <m:e>
            <m:r>
              <w:ins w:id="513" w:author="Yves William OBAME EDOU" w:date="2018-03-28T11:41:00Z">
                <w:rPr>
                  <w:rFonts w:ascii="Cambria Math" w:hAnsi="Cambria Math" w:cstheme="minorHAnsi"/>
                  <w:sz w:val="20"/>
                </w:rPr>
                <m:t>∆</m:t>
              </w:ins>
            </m:r>
            <m:sSubSup>
              <m:sSubSupPr>
                <m:ctrlPr>
                  <w:ins w:id="514" w:author="Yves William OBAME EDOU" w:date="2018-03-28T11:41:00Z">
                    <w:rPr>
                      <w:rFonts w:ascii="Cambria Math" w:hAnsi="Cambria Math" w:cstheme="minorHAnsi"/>
                      <w:i/>
                      <w:sz w:val="20"/>
                    </w:rPr>
                  </w:ins>
                </m:ctrlPr>
              </m:sSubSupPr>
              <m:e>
                <m:r>
                  <w:ins w:id="515" w:author="Yves William OBAME EDOU" w:date="2018-03-28T11:41:00Z">
                    <w:rPr>
                      <w:rFonts w:ascii="Cambria Math" w:hAnsi="Cambria Math" w:cstheme="minorHAnsi"/>
                      <w:sz w:val="20"/>
                    </w:rPr>
                    <m:t>w</m:t>
                  </w:ins>
                </m:r>
              </m:e>
              <m:sub>
                <m:r>
                  <w:ins w:id="516" w:author="Yves William OBAME EDOU" w:date="2018-03-28T11:41:00Z">
                    <w:rPr>
                      <w:rFonts w:ascii="Cambria Math" w:hAnsi="Cambria Math" w:cstheme="minorHAnsi"/>
                      <w:sz w:val="20"/>
                    </w:rPr>
                    <m:t>ij</m:t>
                  </w:ins>
                </m:r>
              </m:sub>
              <m:sup>
                <m:r>
                  <w:ins w:id="517" w:author="Yves William OBAME EDOU" w:date="2018-03-28T11:41:00Z">
                    <w:rPr>
                      <w:rFonts w:ascii="Cambria Math" w:hAnsi="Cambria Math" w:cstheme="minorHAnsi"/>
                      <w:sz w:val="20"/>
                    </w:rPr>
                    <m:t>k</m:t>
                  </w:ins>
                </m:r>
              </m:sup>
            </m:sSubSup>
            <m:r>
              <w:ins w:id="518" w:author="Yves William OBAME EDOU" w:date="2018-03-28T11:41:00Z">
                <w:rPr>
                  <w:rFonts w:ascii="Cambria Math" w:hAnsi="Cambria Math" w:cstheme="minorHAnsi"/>
                  <w:sz w:val="20"/>
                </w:rPr>
                <m:t>(t)</m:t>
              </w:ins>
            </m:r>
          </m:e>
        </m:nary>
      </m:oMath>
      <w:ins w:id="519" w:author="Yves William OBAME EDOU" w:date="2018-03-28T11:45:00Z">
        <w:r w:rsidR="00BB0F0A" w:rsidRPr="00481146">
          <w:rPr>
            <w:rFonts w:eastAsiaTheme="minorEastAsia" w:cstheme="minorHAnsi"/>
            <w:sz w:val="20"/>
          </w:rPr>
          <w:t xml:space="preserve"> (formule tirée de l’article « </w:t>
        </w:r>
      </w:ins>
      <w:ins w:id="520" w:author="Yves William OBAME EDOU" w:date="2018-03-28T11:46:00Z">
        <w:r w:rsidR="00BB0F0A" w:rsidRPr="00481146">
          <w:rPr>
            <w:rFonts w:eastAsiaTheme="minorEastAsia" w:cstheme="minorHAnsi"/>
            <w:sz w:val="20"/>
          </w:rPr>
          <w:t xml:space="preserve">Algorithme de colonies de fourmis » publié sur </w:t>
        </w:r>
        <w:proofErr w:type="spellStart"/>
        <w:r w:rsidR="00BB0F0A" w:rsidRPr="00481146">
          <w:rPr>
            <w:rFonts w:eastAsiaTheme="minorEastAsia" w:cstheme="minorHAnsi"/>
            <w:sz w:val="20"/>
          </w:rPr>
          <w:t>Wikipedia</w:t>
        </w:r>
      </w:ins>
      <w:proofErr w:type="spellEnd"/>
      <w:r w:rsidR="00A407E5">
        <w:rPr>
          <w:rFonts w:eastAsiaTheme="minorEastAsia" w:cstheme="minorHAnsi"/>
          <w:sz w:val="20"/>
        </w:rPr>
        <w:t>, lien en référence</w:t>
      </w:r>
      <w:ins w:id="521" w:author="Yves William OBAME EDOU" w:date="2018-03-28T11:46:00Z">
        <w:r w:rsidR="00BB0F0A" w:rsidRPr="00481146">
          <w:rPr>
            <w:rFonts w:eastAsiaTheme="minorEastAsia" w:cstheme="minorHAnsi"/>
            <w:sz w:val="20"/>
          </w:rPr>
          <w:t>)</w:t>
        </w:r>
      </w:ins>
      <w:r w:rsidR="00EF1AE5">
        <w:rPr>
          <w:rFonts w:eastAsiaTheme="minorEastAsia" w:cstheme="minorHAnsi"/>
          <w:sz w:val="20"/>
        </w:rPr>
        <w:t>.</w:t>
      </w:r>
    </w:p>
    <w:p w:rsidR="00CA04C5" w:rsidRPr="00481146" w:rsidRDefault="00296BFC" w:rsidP="00870252">
      <w:pPr>
        <w:pStyle w:val="Paragraphedeliste"/>
        <w:numPr>
          <w:ilvl w:val="0"/>
          <w:numId w:val="3"/>
        </w:numPr>
        <w:spacing w:line="256" w:lineRule="auto"/>
        <w:ind w:left="1440"/>
        <w:jc w:val="both"/>
        <w:rPr>
          <w:ins w:id="522" w:author="Yves William OBAME EDOU" w:date="2018-03-28T11:43:00Z"/>
          <w:rFonts w:cstheme="minorHAnsi"/>
          <w:sz w:val="20"/>
        </w:rPr>
      </w:pPr>
      <w:ins w:id="523" w:author="Yves William OBAME EDOU" w:date="2018-03-28T11:42:00Z">
        <w:r w:rsidRPr="00481146">
          <w:rPr>
            <w:rFonts w:cstheme="minorHAnsi"/>
            <w:sz w:val="20"/>
          </w:rPr>
          <w:t>Il y a des fautes de frappes entravant la compréhension des ré</w:t>
        </w:r>
      </w:ins>
      <w:ins w:id="524" w:author="Yves William OBAME EDOU" w:date="2018-03-28T11:43:00Z">
        <w:r w:rsidRPr="00481146">
          <w:rPr>
            <w:rFonts w:cstheme="minorHAnsi"/>
            <w:sz w:val="20"/>
          </w:rPr>
          <w:t>sultats obtenus</w:t>
        </w:r>
      </w:ins>
      <w:r w:rsidR="00EF1AE5">
        <w:rPr>
          <w:rFonts w:cstheme="minorHAnsi"/>
          <w:sz w:val="20"/>
        </w:rPr>
        <w:t>.</w:t>
      </w:r>
    </w:p>
    <w:p w:rsidR="00296BFC" w:rsidRPr="00481146" w:rsidRDefault="00296BFC">
      <w:pPr>
        <w:pStyle w:val="Paragraphedeliste"/>
        <w:numPr>
          <w:ilvl w:val="0"/>
          <w:numId w:val="3"/>
        </w:numPr>
        <w:spacing w:line="256" w:lineRule="auto"/>
        <w:ind w:left="1440"/>
        <w:jc w:val="both"/>
        <w:rPr>
          <w:ins w:id="525" w:author="Yves William OBAME EDOU" w:date="2018-03-28T10:08:00Z"/>
          <w:rFonts w:cstheme="minorHAnsi"/>
          <w:sz w:val="20"/>
          <w:rPrChange w:id="526" w:author="Yves William OBAME EDOU" w:date="2018-03-28T11:34:00Z">
            <w:rPr>
              <w:ins w:id="527" w:author="Yves William OBAME EDOU" w:date="2018-03-28T10:08:00Z"/>
            </w:rPr>
          </w:rPrChange>
        </w:rPr>
        <w:pPrChange w:id="528" w:author="Yves William OBAME EDOU" w:date="2018-03-28T11:14:00Z">
          <w:pPr>
            <w:pStyle w:val="Paragraphedeliste"/>
            <w:ind w:left="1440"/>
            <w:jc w:val="both"/>
          </w:pPr>
        </w:pPrChange>
      </w:pPr>
      <w:ins w:id="529" w:author="Yves William OBAME EDOU" w:date="2018-03-28T11:43:00Z">
        <w:r w:rsidRPr="00481146">
          <w:rPr>
            <w:rFonts w:cstheme="minorHAnsi"/>
            <w:sz w:val="20"/>
          </w:rPr>
          <w:t xml:space="preserve">L’exemple de </w:t>
        </w:r>
      </w:ins>
      <w:ins w:id="530" w:author="Yves William OBAME EDOU" w:date="2018-03-28T11:44:00Z">
        <w:r w:rsidRPr="00481146">
          <w:rPr>
            <w:rFonts w:cstheme="minorHAnsi"/>
            <w:sz w:val="20"/>
          </w:rPr>
          <w:t>trajet utilisé pour tester le résultat est trop idéaliste et ne met pas en évidence les limites de la méthode.</w:t>
        </w:r>
      </w:ins>
    </w:p>
    <w:p w:rsidR="006F7741" w:rsidRPr="00481146" w:rsidRDefault="00687CE2">
      <w:pPr>
        <w:pStyle w:val="Paragraphedeliste"/>
        <w:ind w:left="1440"/>
        <w:jc w:val="both"/>
        <w:rPr>
          <w:ins w:id="531" w:author="Yves William OBAME EDOU" w:date="2018-03-28T01:43:00Z"/>
          <w:rFonts w:cstheme="minorHAnsi"/>
          <w:sz w:val="20"/>
          <w:rPrChange w:id="532" w:author="Yves William OBAME EDOU" w:date="2018-03-28T10:56:00Z">
            <w:rPr>
              <w:ins w:id="533" w:author="Yves William OBAME EDOU" w:date="2018-03-28T01:43:00Z"/>
            </w:rPr>
          </w:rPrChange>
        </w:rPr>
        <w:pPrChange w:id="534" w:author="Yves William OBAME EDOU" w:date="2018-03-28T10:22:00Z">
          <w:pPr/>
        </w:pPrChange>
      </w:pPr>
      <w:ins w:id="535" w:author="Yves William OBAME EDOU" w:date="2018-03-28T10:04:00Z">
        <w:r w:rsidRPr="00481146">
          <w:rPr>
            <w:rFonts w:cstheme="minorHAnsi"/>
            <w:sz w:val="20"/>
            <w:rPrChange w:id="536" w:author="Yves William OBAME EDOU" w:date="2018-03-28T10:56:00Z">
              <w:rPr/>
            </w:rPrChange>
          </w:rPr>
          <w:t xml:space="preserve"> </w:t>
        </w:r>
      </w:ins>
      <w:del w:id="537" w:author="Yves William OBAME EDOU" w:date="2018-03-28T10:02:00Z">
        <w:r w:rsidR="00506206" w:rsidRPr="00481146" w:rsidDel="00687CE2">
          <w:rPr>
            <w:rFonts w:cstheme="minorHAnsi"/>
            <w:sz w:val="20"/>
            <w:rPrChange w:id="538" w:author="Yves William OBAME EDOU" w:date="2018-03-28T10:56:00Z">
              <w:rPr/>
            </w:rPrChange>
          </w:rPr>
          <w:delText>L’itinéraire obtenu grâce à l’algorithme accorde plus d’importance au coût qu’à la durée du trajet. De ce fait, le véhicule préférera souvent aller vers les nœuds les moins couteux même si cela implique de s’éloigner de sa destination finale.</w:delText>
        </w:r>
      </w:del>
    </w:p>
    <w:p w:rsidR="006F7741" w:rsidRPr="00481146" w:rsidRDefault="006F7741">
      <w:pPr>
        <w:pStyle w:val="Titre1"/>
        <w:jc w:val="both"/>
        <w:rPr>
          <w:ins w:id="539" w:author="Yves William OBAME EDOU" w:date="2018-03-28T01:44:00Z"/>
          <w:rFonts w:asciiTheme="minorHAnsi" w:hAnsiTheme="minorHAnsi" w:cstheme="minorHAnsi"/>
          <w:sz w:val="24"/>
          <w:rPrChange w:id="540" w:author="Yves William OBAME EDOU" w:date="2018-03-28T10:56:00Z">
            <w:rPr>
              <w:ins w:id="541" w:author="Yves William OBAME EDOU" w:date="2018-03-28T01:44:00Z"/>
              <w:rFonts w:asciiTheme="majorHAnsi" w:eastAsiaTheme="majorEastAsia" w:hAnsiTheme="majorHAnsi" w:cstheme="majorBidi"/>
              <w:color w:val="2F5496" w:themeColor="accent1" w:themeShade="BF"/>
              <w:sz w:val="32"/>
              <w:szCs w:val="32"/>
            </w:rPr>
          </w:rPrChange>
        </w:rPr>
        <w:pPrChange w:id="542" w:author="Yves William OBAME EDOU" w:date="2018-03-28T10:22:00Z">
          <w:pPr>
            <w:keepNext/>
            <w:keepLines/>
            <w:spacing w:before="240" w:after="0"/>
            <w:outlineLvl w:val="0"/>
          </w:pPr>
        </w:pPrChange>
      </w:pPr>
      <w:ins w:id="543" w:author="Yves William OBAME EDOU" w:date="2018-03-28T01:43:00Z">
        <w:r w:rsidRPr="00481146">
          <w:rPr>
            <w:rFonts w:asciiTheme="minorHAnsi" w:hAnsiTheme="minorHAnsi" w:cstheme="minorHAnsi"/>
            <w:sz w:val="24"/>
            <w:rPrChange w:id="544" w:author="Yves William OBAME EDOU" w:date="2018-03-28T10:56:00Z">
              <w:rPr/>
            </w:rPrChange>
          </w:rPr>
          <w:t>Conclusion</w:t>
        </w:r>
      </w:ins>
    </w:p>
    <w:p w:rsidR="00870252" w:rsidRPr="00481146" w:rsidRDefault="006F7741">
      <w:pPr>
        <w:pStyle w:val="Sansinterligne"/>
        <w:jc w:val="both"/>
        <w:rPr>
          <w:ins w:id="545" w:author="Yves William OBAME EDOU" w:date="2018-03-28T11:15:00Z"/>
          <w:rFonts w:cstheme="minorHAnsi"/>
          <w:sz w:val="20"/>
        </w:rPr>
      </w:pPr>
      <w:ins w:id="546" w:author="Yves William OBAME EDOU" w:date="2018-03-28T01:44:00Z">
        <w:r w:rsidRPr="00481146">
          <w:rPr>
            <w:rFonts w:cstheme="minorHAnsi"/>
            <w:sz w:val="20"/>
            <w:rPrChange w:id="547" w:author="Yves William OBAME EDOU" w:date="2018-03-28T10:56:00Z">
              <w:rPr/>
            </w:rPrChange>
          </w:rPr>
          <w:tab/>
        </w:r>
      </w:ins>
    </w:p>
    <w:p w:rsidR="00870252" w:rsidRDefault="00A407E5">
      <w:pPr>
        <w:pStyle w:val="Sansinterligne"/>
        <w:ind w:firstLine="708"/>
        <w:jc w:val="both"/>
        <w:rPr>
          <w:rFonts w:cstheme="minorHAnsi"/>
          <w:sz w:val="20"/>
        </w:rPr>
        <w:pPrChange w:id="548" w:author="Yves William OBAME EDOU" w:date="2018-03-28T11:47:00Z">
          <w:pPr>
            <w:pStyle w:val="Paragraphedeliste"/>
            <w:ind w:left="1440"/>
          </w:pPr>
        </w:pPrChange>
      </w:pPr>
      <w:r>
        <w:rPr>
          <w:rFonts w:cstheme="minorHAnsi"/>
          <w:sz w:val="20"/>
        </w:rPr>
        <w:t>L</w:t>
      </w:r>
      <w:ins w:id="549" w:author="Yves William OBAME EDOU" w:date="2018-03-28T08:32:00Z">
        <w:r w:rsidR="00356CF8" w:rsidRPr="00481146">
          <w:rPr>
            <w:rFonts w:cstheme="minorHAnsi"/>
            <w:sz w:val="20"/>
            <w:rPrChange w:id="550" w:author="Yves William OBAME EDOU" w:date="2018-03-28T10:56:00Z">
              <w:rPr/>
            </w:rPrChange>
          </w:rPr>
          <w:t xml:space="preserve">’algorithme d’optimisation par colonie de fourmis </w:t>
        </w:r>
      </w:ins>
      <w:ins w:id="551" w:author="Yves William OBAME EDOU" w:date="2018-03-28T08:43:00Z">
        <w:r w:rsidR="00336AE3" w:rsidRPr="00481146">
          <w:rPr>
            <w:rFonts w:cstheme="minorHAnsi"/>
            <w:sz w:val="20"/>
            <w:rPrChange w:id="552" w:author="Yves William OBAME EDOU" w:date="2018-03-28T10:56:00Z">
              <w:rPr/>
            </w:rPrChange>
          </w:rPr>
          <w:t xml:space="preserve">(ACO) </w:t>
        </w:r>
      </w:ins>
      <w:ins w:id="553" w:author="Yves William OBAME EDOU" w:date="2018-03-28T08:39:00Z">
        <w:r w:rsidR="00356CF8" w:rsidRPr="00481146">
          <w:rPr>
            <w:rFonts w:cstheme="minorHAnsi"/>
            <w:sz w:val="20"/>
            <w:rPrChange w:id="554" w:author="Yves William OBAME EDOU" w:date="2018-03-28T10:56:00Z">
              <w:rPr/>
            </w:rPrChange>
          </w:rPr>
          <w:t>est</w:t>
        </w:r>
      </w:ins>
      <w:ins w:id="555" w:author="Yves William OBAME EDOU" w:date="2018-03-28T08:42:00Z">
        <w:r w:rsidR="00336AE3" w:rsidRPr="00481146">
          <w:rPr>
            <w:rFonts w:cstheme="minorHAnsi"/>
            <w:sz w:val="20"/>
            <w:rPrChange w:id="556" w:author="Yves William OBAME EDOU" w:date="2018-03-28T10:56:00Z">
              <w:rPr/>
            </w:rPrChange>
          </w:rPr>
          <w:t xml:space="preserve"> une </w:t>
        </w:r>
      </w:ins>
      <w:ins w:id="557" w:author="Yves William OBAME EDOU" w:date="2018-03-28T08:43:00Z">
        <w:r w:rsidR="00336AE3" w:rsidRPr="00481146">
          <w:rPr>
            <w:rFonts w:cstheme="minorHAnsi"/>
            <w:sz w:val="20"/>
            <w:rPrChange w:id="558" w:author="Yves William OBAME EDOU" w:date="2018-03-28T10:56:00Z">
              <w:rPr/>
            </w:rPrChange>
          </w:rPr>
          <w:t xml:space="preserve">méthode pouvant apporter une solution </w:t>
        </w:r>
      </w:ins>
      <w:ins w:id="559" w:author="Yves William OBAME EDOU" w:date="2018-03-28T08:45:00Z">
        <w:r w:rsidR="00336AE3" w:rsidRPr="00481146">
          <w:rPr>
            <w:rFonts w:cstheme="minorHAnsi"/>
            <w:sz w:val="20"/>
            <w:rPrChange w:id="560" w:author="Yves William OBAME EDOU" w:date="2018-03-28T10:56:00Z">
              <w:rPr/>
            </w:rPrChange>
          </w:rPr>
          <w:t xml:space="preserve">à la problématique. </w:t>
        </w:r>
      </w:ins>
      <w:ins w:id="561" w:author="Yves William OBAME EDOU" w:date="2018-03-28T09:57:00Z">
        <w:r w:rsidR="009A0D4B" w:rsidRPr="00481146">
          <w:rPr>
            <w:rFonts w:cstheme="minorHAnsi"/>
            <w:sz w:val="20"/>
            <w:rPrChange w:id="562" w:author="Yves William OBAME EDOU" w:date="2018-03-28T10:56:00Z">
              <w:rPr/>
            </w:rPrChange>
          </w:rPr>
          <w:t>En s’appuyant sur</w:t>
        </w:r>
      </w:ins>
      <w:ins w:id="563" w:author="Yves William OBAME EDOU" w:date="2018-03-28T08:51:00Z">
        <w:r w:rsidR="00132694" w:rsidRPr="00481146">
          <w:rPr>
            <w:rFonts w:cstheme="minorHAnsi"/>
            <w:sz w:val="20"/>
            <w:rPrChange w:id="564" w:author="Yves William OBAME EDOU" w:date="2018-03-28T10:56:00Z">
              <w:rPr/>
            </w:rPrChange>
          </w:rPr>
          <w:t xml:space="preserve"> l’ACO,</w:t>
        </w:r>
      </w:ins>
      <w:ins w:id="565" w:author="Yves William OBAME EDOU" w:date="2018-03-28T08:48:00Z">
        <w:r w:rsidR="00336AE3" w:rsidRPr="00481146">
          <w:rPr>
            <w:rFonts w:cstheme="minorHAnsi"/>
            <w:sz w:val="20"/>
            <w:rPrChange w:id="566" w:author="Yves William OBAME EDOU" w:date="2018-03-28T10:56:00Z">
              <w:rPr/>
            </w:rPrChange>
          </w:rPr>
          <w:t xml:space="preserve"> </w:t>
        </w:r>
      </w:ins>
      <w:ins w:id="567" w:author="Yves William OBAME EDOU" w:date="2018-03-28T08:51:00Z">
        <w:r w:rsidR="00132694" w:rsidRPr="00481146">
          <w:rPr>
            <w:rFonts w:cstheme="minorHAnsi"/>
            <w:sz w:val="20"/>
            <w:rPrChange w:id="568" w:author="Yves William OBAME EDOU" w:date="2018-03-28T10:56:00Z">
              <w:rPr/>
            </w:rPrChange>
          </w:rPr>
          <w:t>les</w:t>
        </w:r>
      </w:ins>
      <w:ins w:id="569" w:author="Yves William OBAME EDOU" w:date="2018-03-28T08:48:00Z">
        <w:r w:rsidR="00336AE3" w:rsidRPr="00481146">
          <w:rPr>
            <w:rFonts w:cstheme="minorHAnsi"/>
            <w:sz w:val="20"/>
            <w:rPrChange w:id="570" w:author="Yves William OBAME EDOU" w:date="2018-03-28T10:56:00Z">
              <w:rPr/>
            </w:rPrChange>
          </w:rPr>
          <w:t xml:space="preserve"> auteurs de l’article</w:t>
        </w:r>
      </w:ins>
      <w:ins w:id="571" w:author="Yves William OBAME EDOU" w:date="2018-03-28T08:50:00Z">
        <w:r w:rsidR="00132694" w:rsidRPr="00481146">
          <w:rPr>
            <w:rFonts w:cstheme="minorHAnsi"/>
            <w:sz w:val="20"/>
            <w:rPrChange w:id="572" w:author="Yves William OBAME EDOU" w:date="2018-03-28T10:56:00Z">
              <w:rPr/>
            </w:rPrChange>
          </w:rPr>
          <w:t xml:space="preserve"> </w:t>
        </w:r>
      </w:ins>
      <w:ins w:id="573" w:author="Yves William OBAME EDOU" w:date="2018-03-28T08:51:00Z">
        <w:r w:rsidR="00132694" w:rsidRPr="00481146">
          <w:rPr>
            <w:rFonts w:cstheme="minorHAnsi"/>
            <w:sz w:val="20"/>
            <w:rPrChange w:id="574" w:author="Yves William OBAME EDOU" w:date="2018-03-28T10:56:00Z">
              <w:rPr/>
            </w:rPrChange>
          </w:rPr>
          <w:t xml:space="preserve">ont pu </w:t>
        </w:r>
      </w:ins>
      <w:ins w:id="575" w:author="Yves William OBAME EDOU" w:date="2018-03-28T08:50:00Z">
        <w:r w:rsidR="00132694" w:rsidRPr="00481146">
          <w:rPr>
            <w:rFonts w:cstheme="minorHAnsi"/>
            <w:sz w:val="20"/>
            <w:rPrChange w:id="576" w:author="Yves William OBAME EDOU" w:date="2018-03-28T10:56:00Z">
              <w:rPr/>
            </w:rPrChange>
          </w:rPr>
          <w:t xml:space="preserve">concevoir un algorithme </w:t>
        </w:r>
      </w:ins>
      <w:ins w:id="577" w:author="Yves William OBAME EDOU" w:date="2018-03-28T08:52:00Z">
        <w:r w:rsidR="00132694" w:rsidRPr="00481146">
          <w:rPr>
            <w:rFonts w:cstheme="minorHAnsi"/>
            <w:sz w:val="20"/>
            <w:rPrChange w:id="578" w:author="Yves William OBAME EDOU" w:date="2018-03-28T10:56:00Z">
              <w:rPr/>
            </w:rPrChange>
          </w:rPr>
          <w:t xml:space="preserve">permettant de construire </w:t>
        </w:r>
      </w:ins>
      <w:ins w:id="579" w:author="Yves William OBAME EDOU" w:date="2018-03-28T08:55:00Z">
        <w:r w:rsidR="00132694" w:rsidRPr="00481146">
          <w:rPr>
            <w:rFonts w:cstheme="minorHAnsi"/>
            <w:sz w:val="20"/>
            <w:rPrChange w:id="580" w:author="Yves William OBAME EDOU" w:date="2018-03-28T10:56:00Z">
              <w:rPr/>
            </w:rPrChange>
          </w:rPr>
          <w:t>l’itinéraire</w:t>
        </w:r>
      </w:ins>
      <w:ins w:id="581" w:author="Yves William OBAME EDOU" w:date="2018-03-28T08:56:00Z">
        <w:r w:rsidR="00132694" w:rsidRPr="00481146">
          <w:rPr>
            <w:rFonts w:cstheme="minorHAnsi"/>
            <w:sz w:val="20"/>
            <w:rPrChange w:id="582" w:author="Yves William OBAME EDOU" w:date="2018-03-28T10:56:00Z">
              <w:rPr/>
            </w:rPrChange>
          </w:rPr>
          <w:t xml:space="preserve"> le </w:t>
        </w:r>
      </w:ins>
      <w:ins w:id="583" w:author="Yves William OBAME EDOU" w:date="2018-03-28T08:57:00Z">
        <w:r w:rsidR="00132694" w:rsidRPr="00481146">
          <w:rPr>
            <w:rFonts w:cstheme="minorHAnsi"/>
            <w:sz w:val="20"/>
            <w:rPrChange w:id="584" w:author="Yves William OBAME EDOU" w:date="2018-03-28T10:56:00Z">
              <w:rPr/>
            </w:rPrChange>
          </w:rPr>
          <w:t>plus efficien</w:t>
        </w:r>
      </w:ins>
      <w:ins w:id="585" w:author="Yves William OBAME EDOU" w:date="2018-03-28T08:58:00Z">
        <w:r w:rsidR="00132694" w:rsidRPr="00481146">
          <w:rPr>
            <w:rFonts w:cstheme="minorHAnsi"/>
            <w:sz w:val="20"/>
            <w:rPrChange w:id="586" w:author="Yves William OBAME EDOU" w:date="2018-03-28T10:56:00Z">
              <w:rPr/>
            </w:rPrChange>
          </w:rPr>
          <w:t xml:space="preserve">t </w:t>
        </w:r>
      </w:ins>
      <w:ins w:id="587" w:author="Yves William OBAME EDOU" w:date="2018-03-28T09:56:00Z">
        <w:r w:rsidR="009A0D4B" w:rsidRPr="00481146">
          <w:rPr>
            <w:rFonts w:cstheme="minorHAnsi"/>
            <w:sz w:val="20"/>
            <w:rPrChange w:id="588" w:author="Yves William OBAME EDOU" w:date="2018-03-28T10:56:00Z">
              <w:rPr/>
            </w:rPrChange>
          </w:rPr>
          <w:t>entre deux stations afin que le véhicules ne tombe</w:t>
        </w:r>
      </w:ins>
      <w:r w:rsidR="00EF1AE5">
        <w:rPr>
          <w:rFonts w:cstheme="minorHAnsi"/>
          <w:sz w:val="20"/>
        </w:rPr>
        <w:t>nt</w:t>
      </w:r>
      <w:ins w:id="589" w:author="Yves William OBAME EDOU" w:date="2018-03-28T09:56:00Z">
        <w:r w:rsidR="009A0D4B" w:rsidRPr="00481146">
          <w:rPr>
            <w:rFonts w:cstheme="minorHAnsi"/>
            <w:sz w:val="20"/>
            <w:rPrChange w:id="590" w:author="Yves William OBAME EDOU" w:date="2018-03-28T10:56:00Z">
              <w:rPr/>
            </w:rPrChange>
          </w:rPr>
          <w:t xml:space="preserve"> jamais en panne</w:t>
        </w:r>
      </w:ins>
      <w:ins w:id="591" w:author="Yves William OBAME EDOU" w:date="2018-03-28T08:58:00Z">
        <w:r w:rsidR="00132694" w:rsidRPr="00481146">
          <w:rPr>
            <w:rFonts w:cstheme="minorHAnsi"/>
            <w:sz w:val="20"/>
            <w:rPrChange w:id="592" w:author="Yves William OBAME EDOU" w:date="2018-03-28T10:56:00Z">
              <w:rPr/>
            </w:rPrChange>
          </w:rPr>
          <w:t xml:space="preserve">. </w:t>
        </w:r>
      </w:ins>
      <w:ins w:id="593" w:author="Yves William OBAME EDOU" w:date="2018-03-28T08:55:00Z">
        <w:r w:rsidR="00132694" w:rsidRPr="00481146">
          <w:rPr>
            <w:rFonts w:cstheme="minorHAnsi"/>
            <w:sz w:val="20"/>
            <w:rPrChange w:id="594" w:author="Yves William OBAME EDOU" w:date="2018-03-28T10:56:00Z">
              <w:rPr/>
            </w:rPrChange>
          </w:rPr>
          <w:t xml:space="preserve"> </w:t>
        </w:r>
      </w:ins>
      <w:ins w:id="595" w:author="Yves William OBAME EDOU" w:date="2018-03-28T08:59:00Z">
        <w:r w:rsidR="00D27349" w:rsidRPr="00481146">
          <w:rPr>
            <w:rFonts w:cstheme="minorHAnsi"/>
            <w:sz w:val="20"/>
            <w:rPrChange w:id="596" w:author="Yves William OBAME EDOU" w:date="2018-03-28T10:56:00Z">
              <w:rPr/>
            </w:rPrChange>
          </w:rPr>
          <w:t>La facilité d’</w:t>
        </w:r>
      </w:ins>
      <w:ins w:id="597" w:author="Yves William OBAME EDOU" w:date="2018-03-28T09:00:00Z">
        <w:r w:rsidR="00D27349" w:rsidRPr="00481146">
          <w:rPr>
            <w:rFonts w:cstheme="minorHAnsi"/>
            <w:sz w:val="20"/>
            <w:rPrChange w:id="598" w:author="Yves William OBAME EDOU" w:date="2018-03-28T10:56:00Z">
              <w:rPr/>
            </w:rPrChange>
          </w:rPr>
          <w:t>implémentation et de compréhension représent</w:t>
        </w:r>
      </w:ins>
      <w:ins w:id="599" w:author="Yves William OBAME EDOU" w:date="2018-03-28T09:01:00Z">
        <w:r w:rsidR="00D27349" w:rsidRPr="00481146">
          <w:rPr>
            <w:rFonts w:cstheme="minorHAnsi"/>
            <w:sz w:val="20"/>
            <w:rPrChange w:id="600" w:author="Yves William OBAME EDOU" w:date="2018-03-28T10:56:00Z">
              <w:rPr/>
            </w:rPrChange>
          </w:rPr>
          <w:t>e des avantages non négligeables de la méthode proposée. Toutefois, des inconvénients relevé</w:t>
        </w:r>
      </w:ins>
      <w:ins w:id="601" w:author="Yves William OBAME EDOU" w:date="2018-03-28T09:02:00Z">
        <w:r w:rsidR="00D27349" w:rsidRPr="00481146">
          <w:rPr>
            <w:rFonts w:cstheme="minorHAnsi"/>
            <w:sz w:val="20"/>
            <w:rPrChange w:id="602" w:author="Yves William OBAME EDOU" w:date="2018-03-28T10:56:00Z">
              <w:rPr/>
            </w:rPrChange>
          </w:rPr>
          <w:t>s tels que le manque de dynamisme</w:t>
        </w:r>
      </w:ins>
      <w:ins w:id="603" w:author="Yves William OBAME EDOU" w:date="2018-03-28T09:04:00Z">
        <w:r w:rsidR="00D27349" w:rsidRPr="00481146">
          <w:rPr>
            <w:rFonts w:cstheme="minorHAnsi"/>
            <w:sz w:val="20"/>
            <w:rPrChange w:id="604" w:author="Yves William OBAME EDOU" w:date="2018-03-28T10:56:00Z">
              <w:rPr/>
            </w:rPrChange>
          </w:rPr>
          <w:t xml:space="preserve"> de l’itinéraire tracé,</w:t>
        </w:r>
      </w:ins>
      <w:ins w:id="605" w:author="Yves William OBAME EDOU" w:date="2018-03-28T09:06:00Z">
        <w:r w:rsidR="00D27349" w:rsidRPr="00481146">
          <w:rPr>
            <w:rFonts w:cstheme="minorHAnsi"/>
            <w:sz w:val="20"/>
            <w:rPrChange w:id="606" w:author="Yves William OBAME EDOU" w:date="2018-03-28T10:56:00Z">
              <w:rPr/>
            </w:rPrChange>
          </w:rPr>
          <w:t xml:space="preserve"> le nombre limité de calculs gérable</w:t>
        </w:r>
      </w:ins>
      <w:ins w:id="607" w:author="Yves William OBAME EDOU" w:date="2018-03-28T09:07:00Z">
        <w:r w:rsidR="00D27349" w:rsidRPr="00481146">
          <w:rPr>
            <w:rFonts w:cstheme="minorHAnsi"/>
            <w:sz w:val="20"/>
            <w:rPrChange w:id="608" w:author="Yves William OBAME EDOU" w:date="2018-03-28T10:56:00Z">
              <w:rPr/>
            </w:rPrChange>
          </w:rPr>
          <w:t>s</w:t>
        </w:r>
      </w:ins>
      <w:ins w:id="609" w:author="Yves William OBAME EDOU" w:date="2018-03-28T09:06:00Z">
        <w:r w:rsidR="00D27349" w:rsidRPr="00481146">
          <w:rPr>
            <w:rFonts w:cstheme="minorHAnsi"/>
            <w:sz w:val="20"/>
            <w:rPrChange w:id="610" w:author="Yves William OBAME EDOU" w:date="2018-03-28T10:56:00Z">
              <w:rPr/>
            </w:rPrChange>
          </w:rPr>
          <w:t xml:space="preserve"> par l’algorithme et </w:t>
        </w:r>
      </w:ins>
      <w:ins w:id="611" w:author="Yves William OBAME EDOU" w:date="2018-03-28T09:07:00Z">
        <w:r w:rsidR="00D27349" w:rsidRPr="00481146">
          <w:rPr>
            <w:rFonts w:cstheme="minorHAnsi"/>
            <w:sz w:val="20"/>
            <w:rPrChange w:id="612" w:author="Yves William OBAME EDOU" w:date="2018-03-28T10:56:00Z">
              <w:rPr/>
            </w:rPrChange>
          </w:rPr>
          <w:t xml:space="preserve">la </w:t>
        </w:r>
      </w:ins>
      <w:ins w:id="613" w:author="Yves William OBAME EDOU" w:date="2018-03-28T09:08:00Z">
        <w:r w:rsidR="00D27349" w:rsidRPr="00481146">
          <w:rPr>
            <w:rFonts w:cstheme="minorHAnsi"/>
            <w:sz w:val="20"/>
            <w:rPrChange w:id="614" w:author="Yves William OBAME EDOU" w:date="2018-03-28T10:56:00Z">
              <w:rPr/>
            </w:rPrChange>
          </w:rPr>
          <w:t xml:space="preserve">faible prise en compte de la durée du trajet, rendent cette </w:t>
        </w:r>
      </w:ins>
      <w:ins w:id="615" w:author="Yves William OBAME EDOU" w:date="2018-03-28T09:09:00Z">
        <w:r w:rsidR="00D27349" w:rsidRPr="00481146">
          <w:rPr>
            <w:rFonts w:cstheme="minorHAnsi"/>
            <w:sz w:val="20"/>
            <w:rPrChange w:id="616" w:author="Yves William OBAME EDOU" w:date="2018-03-28T10:56:00Z">
              <w:rPr/>
            </w:rPrChange>
          </w:rPr>
          <w:t>solution</w:t>
        </w:r>
        <w:r w:rsidR="000C17FC" w:rsidRPr="00481146">
          <w:rPr>
            <w:rFonts w:cstheme="minorHAnsi"/>
            <w:sz w:val="20"/>
            <w:rPrChange w:id="617" w:author="Yves William OBAME EDOU" w:date="2018-03-28T10:56:00Z">
              <w:rPr/>
            </w:rPrChange>
          </w:rPr>
          <w:t xml:space="preserve"> inutilisable dans le cad</w:t>
        </w:r>
      </w:ins>
      <w:ins w:id="618" w:author="Yves William OBAME EDOU" w:date="2018-03-28T09:10:00Z">
        <w:r w:rsidR="000C17FC" w:rsidRPr="00481146">
          <w:rPr>
            <w:rFonts w:cstheme="minorHAnsi"/>
            <w:sz w:val="20"/>
            <w:rPrChange w:id="619" w:author="Yves William OBAME EDOU" w:date="2018-03-28T10:56:00Z">
              <w:rPr/>
            </w:rPrChange>
          </w:rPr>
          <w:t>re de notre projet.</w:t>
        </w:r>
      </w:ins>
    </w:p>
    <w:p w:rsidR="00A407E5" w:rsidRDefault="00A407E5" w:rsidP="00A407E5">
      <w:pPr>
        <w:pStyle w:val="Sansinterligne"/>
        <w:ind w:firstLine="708"/>
        <w:jc w:val="both"/>
        <w:rPr>
          <w:rFonts w:cstheme="minorHAnsi"/>
          <w:sz w:val="20"/>
        </w:rPr>
      </w:pPr>
      <w:r>
        <w:rPr>
          <w:rFonts w:cstheme="minorHAnsi"/>
          <w:sz w:val="20"/>
        </w:rPr>
        <w:lastRenderedPageBreak/>
        <w:t>Référence :</w:t>
      </w:r>
    </w:p>
    <w:p w:rsidR="00A407E5" w:rsidRDefault="00A407E5" w:rsidP="00A407E5">
      <w:pPr>
        <w:pStyle w:val="Sansinterligne"/>
        <w:ind w:firstLine="708"/>
        <w:jc w:val="both"/>
        <w:rPr>
          <w:rFonts w:cstheme="minorHAnsi"/>
          <w:sz w:val="20"/>
        </w:rPr>
      </w:pPr>
    </w:p>
    <w:p w:rsidR="00A407E5" w:rsidRPr="00481146" w:rsidRDefault="00A407E5" w:rsidP="00A407E5">
      <w:pPr>
        <w:pStyle w:val="Sansinterligne"/>
        <w:ind w:firstLine="708"/>
        <w:jc w:val="both"/>
        <w:rPr>
          <w:rFonts w:cstheme="minorHAnsi"/>
          <w:sz w:val="20"/>
          <w:rPrChange w:id="620" w:author="Yves William OBAME EDOU" w:date="2018-03-28T10:56:00Z">
            <w:rPr/>
          </w:rPrChange>
        </w:rPr>
      </w:pPr>
      <w:r w:rsidRPr="00A407E5">
        <w:rPr>
          <w:rFonts w:cstheme="minorHAnsi"/>
          <w:sz w:val="20"/>
        </w:rPr>
        <w:t>https://fr.wikipedia.org/wiki/Algorithme_de_colonies_de_fourmis</w:t>
      </w:r>
    </w:p>
    <w:sectPr w:rsidR="00A407E5" w:rsidRPr="00481146" w:rsidSect="00481146">
      <w:headerReference w:type="default" r:id="rId9"/>
      <w:footerReference w:type="default" r:id="rId10"/>
      <w:pgSz w:w="11906" w:h="16838"/>
      <w:pgMar w:top="1417" w:right="1417" w:bottom="1417" w:left="1417"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753" w:rsidRDefault="00091753" w:rsidP="000D7238">
      <w:pPr>
        <w:spacing w:after="0" w:line="240" w:lineRule="auto"/>
      </w:pPr>
      <w:r>
        <w:separator/>
      </w:r>
    </w:p>
  </w:endnote>
  <w:endnote w:type="continuationSeparator" w:id="0">
    <w:p w:rsidR="00091753" w:rsidRDefault="00091753" w:rsidP="000D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638" w:author="Yves William OBAME EDOU" w:date="2018-03-28T10:58:00Z"/>
  <w:sdt>
    <w:sdtPr>
      <w:id w:val="2131895041"/>
      <w:docPartObj>
        <w:docPartGallery w:val="Page Numbers (Bottom of Page)"/>
        <w:docPartUnique/>
      </w:docPartObj>
    </w:sdtPr>
    <w:sdtEndPr/>
    <w:sdtContent>
      <w:customXmlInsRangeEnd w:id="638"/>
      <w:p w:rsidR="00AE2655" w:rsidRDefault="00AE2655">
        <w:pPr>
          <w:pStyle w:val="Pieddepage"/>
          <w:jc w:val="right"/>
          <w:rPr>
            <w:ins w:id="639" w:author="Yves William OBAME EDOU" w:date="2018-03-28T10:58:00Z"/>
          </w:rPr>
        </w:pPr>
        <w:ins w:id="640" w:author="Yves William OBAME EDOU" w:date="2018-03-28T10:58:00Z">
          <w:r>
            <w:fldChar w:fldCharType="begin"/>
          </w:r>
          <w:r>
            <w:instrText>PAGE   \* MERGEFORMAT</w:instrText>
          </w:r>
          <w:r>
            <w:fldChar w:fldCharType="separate"/>
          </w:r>
        </w:ins>
        <w:r w:rsidR="00C36FDA">
          <w:rPr>
            <w:noProof/>
          </w:rPr>
          <w:t>3</w:t>
        </w:r>
        <w:ins w:id="641" w:author="Yves William OBAME EDOU" w:date="2018-03-28T10:58:00Z">
          <w:r>
            <w:fldChar w:fldCharType="end"/>
          </w:r>
        </w:ins>
      </w:p>
      <w:customXmlInsRangeStart w:id="642" w:author="Yves William OBAME EDOU" w:date="2018-03-28T10:58:00Z"/>
    </w:sdtContent>
  </w:sdt>
  <w:customXmlInsRangeEnd w:id="642"/>
  <w:p w:rsidR="00AE2655" w:rsidRDefault="00AE26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753" w:rsidRDefault="00091753" w:rsidP="000D7238">
      <w:pPr>
        <w:spacing w:after="0" w:line="240" w:lineRule="auto"/>
      </w:pPr>
      <w:r>
        <w:separator/>
      </w:r>
    </w:p>
  </w:footnote>
  <w:footnote w:type="continuationSeparator" w:id="0">
    <w:p w:rsidR="00091753" w:rsidRDefault="00091753" w:rsidP="000D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655" w:rsidRDefault="00AE2655">
    <w:pPr>
      <w:pStyle w:val="En-tte"/>
      <w:jc w:val="center"/>
      <w:rPr>
        <w:ins w:id="621" w:author="Yves William OBAME EDOU" w:date="2018-03-28T11:07:00Z"/>
        <w:color w:val="4472C4" w:themeColor="accent1"/>
        <w:sz w:val="18"/>
        <w:szCs w:val="20"/>
      </w:rPr>
    </w:pPr>
  </w:p>
  <w:p w:rsidR="00AE2655" w:rsidRDefault="00AE2655">
    <w:pPr>
      <w:pStyle w:val="En-tte"/>
      <w:jc w:val="center"/>
      <w:rPr>
        <w:ins w:id="622" w:author="Yves William OBAME EDOU" w:date="2018-03-28T11:07:00Z"/>
        <w:color w:val="4472C4" w:themeColor="accent1"/>
        <w:sz w:val="18"/>
        <w:szCs w:val="20"/>
      </w:rPr>
    </w:pPr>
  </w:p>
  <w:customXmlInsRangeStart w:id="623" w:author="Yves William OBAME EDOU" w:date="2018-03-28T11:04:00Z"/>
  <w:sdt>
    <w:sdtPr>
      <w:rPr>
        <w:color w:val="4472C4" w:themeColor="accent1"/>
        <w:sz w:val="18"/>
        <w:szCs w:val="20"/>
      </w:rPr>
      <w:alias w:val="Auteur"/>
      <w:tag w:val=""/>
      <w:id w:val="-952397527"/>
      <w:placeholder>
        <w:docPart w:val="CCBA5A8CEAE545619A3C2F6CF80F9432"/>
      </w:placeholder>
      <w:dataBinding w:prefixMappings="xmlns:ns0='http://purl.org/dc/elements/1.1/' xmlns:ns1='http://schemas.openxmlformats.org/package/2006/metadata/core-properties' " w:xpath="/ns1:coreProperties[1]/ns0:creator[1]" w:storeItemID="{6C3C8BC8-F283-45AE-878A-BAB7291924A1}"/>
      <w:text/>
    </w:sdtPr>
    <w:sdtEndPr/>
    <w:sdtContent>
      <w:customXmlInsRangeEnd w:id="623"/>
      <w:p w:rsidR="00AE2655" w:rsidRPr="00AE2655" w:rsidRDefault="00AE2655">
        <w:pPr>
          <w:pStyle w:val="En-tte"/>
          <w:jc w:val="center"/>
          <w:rPr>
            <w:ins w:id="624" w:author="Yves William OBAME EDOU" w:date="2018-03-28T11:04:00Z"/>
            <w:color w:val="4472C4" w:themeColor="accent1"/>
            <w:sz w:val="18"/>
            <w:rPrChange w:id="625" w:author="Yves William OBAME EDOU" w:date="2018-03-28T11:07:00Z">
              <w:rPr>
                <w:ins w:id="626" w:author="Yves William OBAME EDOU" w:date="2018-03-28T11:04:00Z"/>
                <w:color w:val="4472C4" w:themeColor="accent1"/>
                <w:sz w:val="20"/>
              </w:rPr>
            </w:rPrChange>
          </w:rPr>
        </w:pPr>
        <w:ins w:id="627" w:author="Yves William OBAME EDOU" w:date="2018-03-28T11:04:00Z">
          <w:r w:rsidRPr="00AE2655">
            <w:rPr>
              <w:color w:val="4472C4" w:themeColor="accent1"/>
              <w:sz w:val="18"/>
              <w:szCs w:val="20"/>
              <w:rPrChange w:id="628" w:author="Yves William OBAME EDOU" w:date="2018-03-28T11:07:00Z">
                <w:rPr>
                  <w:color w:val="4472C4" w:themeColor="accent1"/>
                  <w:sz w:val="20"/>
                  <w:szCs w:val="20"/>
                </w:rPr>
              </w:rPrChange>
            </w:rPr>
            <w:t>Projet Itinéraire Optimal</w:t>
          </w:r>
        </w:ins>
        <w:ins w:id="629" w:author="Yves William OBAME EDOU" w:date="2018-03-28T11:05:00Z">
          <w:r w:rsidRPr="00AE2655">
            <w:rPr>
              <w:color w:val="4472C4" w:themeColor="accent1"/>
              <w:sz w:val="18"/>
              <w:szCs w:val="20"/>
              <w:rPrChange w:id="630" w:author="Yves William OBAME EDOU" w:date="2018-03-28T11:07:00Z">
                <w:rPr>
                  <w:color w:val="4472C4" w:themeColor="accent1"/>
                  <w:sz w:val="20"/>
                  <w:szCs w:val="20"/>
                </w:rPr>
              </w:rPrChange>
            </w:rPr>
            <w:t xml:space="preserve"> – Equipe 1</w:t>
          </w:r>
        </w:ins>
      </w:p>
      <w:customXmlInsRangeStart w:id="631" w:author="Yves William OBAME EDOU" w:date="2018-03-28T11:04:00Z"/>
    </w:sdtContent>
  </w:sdt>
  <w:customXmlInsRangeEnd w:id="631"/>
  <w:p w:rsidR="00AE2655" w:rsidRDefault="00AE2655">
    <w:pPr>
      <w:pStyle w:val="En-tte"/>
      <w:jc w:val="center"/>
      <w:rPr>
        <w:ins w:id="632" w:author="Yves William OBAME EDOU" w:date="2018-03-28T11:04:00Z"/>
        <w:caps/>
        <w:color w:val="4472C4" w:themeColor="accent1"/>
      </w:rPr>
    </w:pPr>
    <w:ins w:id="633" w:author="Yves William OBAME EDOU" w:date="2018-03-28T11:04:00Z">
      <w:r>
        <w:rPr>
          <w:caps/>
          <w:color w:val="4472C4" w:themeColor="accent1"/>
        </w:rPr>
        <w:t xml:space="preserve"> </w:t>
      </w:r>
    </w:ins>
    <w:customXmlInsRangeStart w:id="634" w:author="Yves William OBAME EDOU" w:date="2018-03-28T11:04:00Z"/>
    <w:sdt>
      <w:sdtPr>
        <w:rPr>
          <w:caps/>
          <w:color w:val="4472C4" w:themeColor="accent1"/>
          <w:sz w:val="18"/>
          <w:szCs w:val="18"/>
        </w:rPr>
        <w:alias w:val="Titre"/>
        <w:tag w:val=""/>
        <w:id w:val="-1954942076"/>
        <w:placeholder>
          <w:docPart w:val="72B3452B5FF340A28CB4869F850FF1DC"/>
        </w:placeholder>
        <w:dataBinding w:prefixMappings="xmlns:ns0='http://purl.org/dc/elements/1.1/' xmlns:ns1='http://schemas.openxmlformats.org/package/2006/metadata/core-properties' " w:xpath="/ns1:coreProperties[1]/ns0:title[1]" w:storeItemID="{6C3C8BC8-F283-45AE-878A-BAB7291924A1}"/>
        <w:text/>
      </w:sdtPr>
      <w:sdtEndPr/>
      <w:sdtContent>
        <w:customXmlInsRangeEnd w:id="634"/>
        <w:r w:rsidR="00481146">
          <w:rPr>
            <w:caps/>
            <w:color w:val="4472C4" w:themeColor="accent1"/>
            <w:sz w:val="18"/>
            <w:szCs w:val="18"/>
          </w:rPr>
          <w:t>Synthèse d’un article scientifique :</w:t>
        </w:r>
        <w:customXmlInsRangeStart w:id="635" w:author="Yves William OBAME EDOU" w:date="2018-03-28T11:04:00Z"/>
      </w:sdtContent>
    </w:sdt>
    <w:customXmlInsRangeEnd w:id="635"/>
  </w:p>
  <w:p w:rsidR="00AE2655" w:rsidRPr="004F7F37" w:rsidRDefault="00AE2655">
    <w:pPr>
      <w:pStyle w:val="En-tte"/>
      <w:jc w:val="center"/>
      <w:rPr>
        <w:b/>
        <w:color w:val="4472C4" w:themeColor="accent1"/>
        <w:rPrChange w:id="636" w:author="Yves William OBAME EDOU" w:date="2018-03-28T11:02:00Z">
          <w:rPr/>
        </w:rPrChange>
      </w:rPr>
      <w:pPrChange w:id="637" w:author="Yves William OBAME EDOU" w:date="2018-03-28T11:00:00Z">
        <w:pPr>
          <w:pStyle w:val="En-tte"/>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837A4"/>
    <w:multiLevelType w:val="hybridMultilevel"/>
    <w:tmpl w:val="5B10C94A"/>
    <w:lvl w:ilvl="0" w:tplc="0F7A024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75D11475"/>
    <w:multiLevelType w:val="multilevel"/>
    <w:tmpl w:val="0E5C350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E8B7651"/>
    <w:multiLevelType w:val="multilevel"/>
    <w:tmpl w:val="8F9248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William OBAME EDOU">
    <w15:presenceInfo w15:providerId="None" w15:userId="Yves William OBAME ED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1C"/>
    <w:rsid w:val="0004505B"/>
    <w:rsid w:val="00091753"/>
    <w:rsid w:val="000C17FC"/>
    <w:rsid w:val="000D7238"/>
    <w:rsid w:val="00117447"/>
    <w:rsid w:val="00132694"/>
    <w:rsid w:val="0016013D"/>
    <w:rsid w:val="002015E6"/>
    <w:rsid w:val="00227910"/>
    <w:rsid w:val="00296BFC"/>
    <w:rsid w:val="002D60C3"/>
    <w:rsid w:val="00336AE3"/>
    <w:rsid w:val="00356CF8"/>
    <w:rsid w:val="003821EE"/>
    <w:rsid w:val="003F2A36"/>
    <w:rsid w:val="004631D6"/>
    <w:rsid w:val="00481146"/>
    <w:rsid w:val="004F7F37"/>
    <w:rsid w:val="00506206"/>
    <w:rsid w:val="00561006"/>
    <w:rsid w:val="005C6FF4"/>
    <w:rsid w:val="005E23FD"/>
    <w:rsid w:val="00687CE2"/>
    <w:rsid w:val="00696658"/>
    <w:rsid w:val="006F7741"/>
    <w:rsid w:val="00727656"/>
    <w:rsid w:val="008424FA"/>
    <w:rsid w:val="00870252"/>
    <w:rsid w:val="008775CC"/>
    <w:rsid w:val="008F19B0"/>
    <w:rsid w:val="00933EDE"/>
    <w:rsid w:val="009A0D4B"/>
    <w:rsid w:val="009A4208"/>
    <w:rsid w:val="009F1610"/>
    <w:rsid w:val="00A407E5"/>
    <w:rsid w:val="00AD7342"/>
    <w:rsid w:val="00AE2655"/>
    <w:rsid w:val="00B070D6"/>
    <w:rsid w:val="00BA001C"/>
    <w:rsid w:val="00BB0F0A"/>
    <w:rsid w:val="00C36FDA"/>
    <w:rsid w:val="00CA04C5"/>
    <w:rsid w:val="00D27349"/>
    <w:rsid w:val="00D9584E"/>
    <w:rsid w:val="00DC0C8C"/>
    <w:rsid w:val="00DF40E8"/>
    <w:rsid w:val="00E055D8"/>
    <w:rsid w:val="00E51AFA"/>
    <w:rsid w:val="00E86E94"/>
    <w:rsid w:val="00EF1AE5"/>
    <w:rsid w:val="00F731BB"/>
    <w:rsid w:val="00FA00A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2F88"/>
  <w15:docId w15:val="{835C46C1-4311-4AEB-80A0-65785599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E055D8"/>
    <w:pPr>
      <w:keepNext/>
      <w:keepLines/>
      <w:spacing w:before="240" w:after="0"/>
      <w:outlineLvl w:val="0"/>
    </w:pPr>
    <w:rPr>
      <w:rFonts w:asciiTheme="majorHAnsi" w:eastAsiaTheme="majorEastAsia" w:hAnsiTheme="majorHAnsi" w:cstheme="majorBidi"/>
      <w:color w:val="4472C4" w:themeColor="accent1"/>
      <w:sz w:val="28"/>
      <w:szCs w:val="32"/>
    </w:rPr>
  </w:style>
  <w:style w:type="paragraph" w:styleId="Titre2">
    <w:name w:val="heading 2"/>
    <w:basedOn w:val="Normal"/>
    <w:next w:val="Normal"/>
    <w:link w:val="Titre2Car"/>
    <w:autoRedefine/>
    <w:uiPriority w:val="9"/>
    <w:semiHidden/>
    <w:unhideWhenUsed/>
    <w:qFormat/>
    <w:rsid w:val="00E055D8"/>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E055D8"/>
    <w:rPr>
      <w:rFonts w:asciiTheme="majorHAnsi" w:eastAsiaTheme="majorEastAsia" w:hAnsiTheme="majorHAnsi" w:cstheme="majorBidi"/>
      <w:color w:val="4472C4" w:themeColor="accent1"/>
      <w:sz w:val="28"/>
      <w:szCs w:val="32"/>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984BCB"/>
    <w:pPr>
      <w:ind w:left="720"/>
      <w:contextualSpacing/>
    </w:pPr>
  </w:style>
  <w:style w:type="paragraph" w:styleId="Sansinterligne">
    <w:name w:val="No Spacing"/>
    <w:link w:val="SansinterligneCar"/>
    <w:uiPriority w:val="1"/>
    <w:qFormat/>
    <w:rsid w:val="0050466B"/>
  </w:style>
  <w:style w:type="paragraph" w:styleId="Textedebulles">
    <w:name w:val="Balloon Text"/>
    <w:basedOn w:val="Normal"/>
    <w:link w:val="TextedebullesCar"/>
    <w:uiPriority w:val="99"/>
    <w:semiHidden/>
    <w:unhideWhenUsed/>
    <w:rsid w:val="008775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775CC"/>
    <w:rPr>
      <w:rFonts w:ascii="Segoe UI" w:hAnsi="Segoe UI" w:cs="Segoe UI"/>
      <w:sz w:val="18"/>
      <w:szCs w:val="18"/>
    </w:rPr>
  </w:style>
  <w:style w:type="character" w:customStyle="1" w:styleId="Titre2Car">
    <w:name w:val="Titre 2 Car"/>
    <w:basedOn w:val="Policepardfaut"/>
    <w:link w:val="Titre2"/>
    <w:uiPriority w:val="9"/>
    <w:semiHidden/>
    <w:rsid w:val="00E055D8"/>
    <w:rPr>
      <w:rFonts w:asciiTheme="majorHAnsi" w:eastAsiaTheme="majorEastAsia" w:hAnsiTheme="majorHAnsi" w:cstheme="majorBidi"/>
      <w:color w:val="000000" w:themeColor="text1"/>
      <w:sz w:val="26"/>
      <w:szCs w:val="26"/>
    </w:rPr>
  </w:style>
  <w:style w:type="paragraph" w:styleId="En-tte">
    <w:name w:val="header"/>
    <w:basedOn w:val="Normal"/>
    <w:link w:val="En-tteCar"/>
    <w:uiPriority w:val="99"/>
    <w:unhideWhenUsed/>
    <w:rsid w:val="000D7238"/>
    <w:pPr>
      <w:tabs>
        <w:tab w:val="center" w:pos="4536"/>
        <w:tab w:val="right" w:pos="9072"/>
      </w:tabs>
      <w:spacing w:after="0" w:line="240" w:lineRule="auto"/>
    </w:pPr>
  </w:style>
  <w:style w:type="character" w:customStyle="1" w:styleId="En-tteCar">
    <w:name w:val="En-tête Car"/>
    <w:basedOn w:val="Policepardfaut"/>
    <w:link w:val="En-tte"/>
    <w:uiPriority w:val="99"/>
    <w:rsid w:val="000D7238"/>
  </w:style>
  <w:style w:type="paragraph" w:styleId="Pieddepage">
    <w:name w:val="footer"/>
    <w:basedOn w:val="Normal"/>
    <w:link w:val="PieddepageCar"/>
    <w:uiPriority w:val="99"/>
    <w:unhideWhenUsed/>
    <w:rsid w:val="000D72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7238"/>
  </w:style>
  <w:style w:type="character" w:styleId="Textedelespacerserv">
    <w:name w:val="Placeholder Text"/>
    <w:basedOn w:val="Policepardfaut"/>
    <w:uiPriority w:val="99"/>
    <w:semiHidden/>
    <w:rsid w:val="00CA04C5"/>
    <w:rPr>
      <w:color w:val="808080"/>
    </w:rPr>
  </w:style>
  <w:style w:type="character" w:customStyle="1" w:styleId="SansinterligneCar">
    <w:name w:val="Sans interligne Car"/>
    <w:basedOn w:val="Policepardfaut"/>
    <w:link w:val="Sansinterligne"/>
    <w:uiPriority w:val="1"/>
    <w:rsid w:val="0048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492391">
      <w:bodyDiv w:val="1"/>
      <w:marLeft w:val="0"/>
      <w:marRight w:val="0"/>
      <w:marTop w:val="0"/>
      <w:marBottom w:val="0"/>
      <w:divBdr>
        <w:top w:val="none" w:sz="0" w:space="0" w:color="auto"/>
        <w:left w:val="none" w:sz="0" w:space="0" w:color="auto"/>
        <w:bottom w:val="none" w:sz="0" w:space="0" w:color="auto"/>
        <w:right w:val="none" w:sz="0" w:space="0" w:color="auto"/>
      </w:divBdr>
    </w:div>
    <w:div w:id="1238244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BA5A8CEAE545619A3C2F6CF80F9432"/>
        <w:category>
          <w:name w:val="Général"/>
          <w:gallery w:val="placeholder"/>
        </w:category>
        <w:types>
          <w:type w:val="bbPlcHdr"/>
        </w:types>
        <w:behaviors>
          <w:behavior w:val="content"/>
        </w:behaviors>
        <w:guid w:val="{52BBAA99-5DFF-42FA-8FB0-AA018A4E6253}"/>
      </w:docPartPr>
      <w:docPartBody>
        <w:p w:rsidR="00156D4A" w:rsidRDefault="00156D4A" w:rsidP="00156D4A">
          <w:pPr>
            <w:pStyle w:val="CCBA5A8CEAE545619A3C2F6CF80F9432"/>
          </w:pPr>
          <w:r>
            <w:rPr>
              <w:color w:val="4472C4" w:themeColor="accent1"/>
              <w:sz w:val="20"/>
              <w:szCs w:val="20"/>
            </w:rPr>
            <w:t>[Nom de l’auteur]</w:t>
          </w:r>
        </w:p>
      </w:docPartBody>
    </w:docPart>
    <w:docPart>
      <w:docPartPr>
        <w:name w:val="72B3452B5FF340A28CB4869F850FF1DC"/>
        <w:category>
          <w:name w:val="Général"/>
          <w:gallery w:val="placeholder"/>
        </w:category>
        <w:types>
          <w:type w:val="bbPlcHdr"/>
        </w:types>
        <w:behaviors>
          <w:behavior w:val="content"/>
        </w:behaviors>
        <w:guid w:val="{5D119839-9F61-4228-93D8-9581C9B3F544}"/>
      </w:docPartPr>
      <w:docPartBody>
        <w:p w:rsidR="00156D4A" w:rsidRDefault="00156D4A" w:rsidP="00156D4A">
          <w:pPr>
            <w:pStyle w:val="72B3452B5FF340A28CB4869F850FF1DC"/>
          </w:pPr>
          <w:r>
            <w:rPr>
              <w:caps/>
              <w:color w:val="4472C4" w:themeColor="accent1"/>
            </w:rPr>
            <w:t>[Titre du document]</w:t>
          </w:r>
        </w:p>
      </w:docPartBody>
    </w:docPart>
    <w:docPart>
      <w:docPartPr>
        <w:name w:val="4C738EEB2B0044C6ABB2CD5577779276"/>
        <w:category>
          <w:name w:val="Général"/>
          <w:gallery w:val="placeholder"/>
        </w:category>
        <w:types>
          <w:type w:val="bbPlcHdr"/>
        </w:types>
        <w:behaviors>
          <w:behavior w:val="content"/>
        </w:behaviors>
        <w:guid w:val="{79AAF00C-46EE-44CC-9C1C-48D1BE4C1CD6}"/>
      </w:docPartPr>
      <w:docPartBody>
        <w:p w:rsidR="00D64EF5" w:rsidRDefault="00054F11" w:rsidP="00054F11">
          <w:pPr>
            <w:pStyle w:val="4C738EEB2B0044C6ABB2CD5577779276"/>
          </w:pPr>
          <w:r>
            <w:rPr>
              <w:color w:val="2F5496" w:themeColor="accent1" w:themeShade="BF"/>
              <w:sz w:val="24"/>
              <w:szCs w:val="24"/>
            </w:rPr>
            <w:t>[Nom de la société]</w:t>
          </w:r>
        </w:p>
      </w:docPartBody>
    </w:docPart>
    <w:docPart>
      <w:docPartPr>
        <w:name w:val="31E99060F3DF45F09549C961AE2D6406"/>
        <w:category>
          <w:name w:val="Général"/>
          <w:gallery w:val="placeholder"/>
        </w:category>
        <w:types>
          <w:type w:val="bbPlcHdr"/>
        </w:types>
        <w:behaviors>
          <w:behavior w:val="content"/>
        </w:behaviors>
        <w:guid w:val="{6E004007-3CDC-4E02-AF3F-CF9F62B5E8E6}"/>
      </w:docPartPr>
      <w:docPartBody>
        <w:p w:rsidR="00D64EF5" w:rsidRDefault="00054F11" w:rsidP="00054F11">
          <w:pPr>
            <w:pStyle w:val="31E99060F3DF45F09549C961AE2D6406"/>
          </w:pPr>
          <w:r>
            <w:rPr>
              <w:rFonts w:asciiTheme="majorHAnsi" w:eastAsiaTheme="majorEastAsia" w:hAnsiTheme="majorHAnsi" w:cstheme="majorBidi"/>
              <w:color w:val="4472C4" w:themeColor="accent1"/>
              <w:sz w:val="88"/>
              <w:szCs w:val="88"/>
            </w:rPr>
            <w:t>[Titre du document]</w:t>
          </w:r>
        </w:p>
      </w:docPartBody>
    </w:docPart>
    <w:docPart>
      <w:docPartPr>
        <w:name w:val="D5396AEABC144B338524423E95C72858"/>
        <w:category>
          <w:name w:val="Général"/>
          <w:gallery w:val="placeholder"/>
        </w:category>
        <w:types>
          <w:type w:val="bbPlcHdr"/>
        </w:types>
        <w:behaviors>
          <w:behavior w:val="content"/>
        </w:behaviors>
        <w:guid w:val="{19274DFE-E2FD-440B-BE0F-171762ECF069}"/>
      </w:docPartPr>
      <w:docPartBody>
        <w:p w:rsidR="00D64EF5" w:rsidRDefault="00054F11" w:rsidP="00054F11">
          <w:pPr>
            <w:pStyle w:val="D5396AEABC144B338524423E95C72858"/>
          </w:pPr>
          <w:r>
            <w:rPr>
              <w:color w:val="2F5496" w:themeColor="accent1" w:themeShade="BF"/>
              <w:sz w:val="24"/>
              <w:szCs w:val="24"/>
            </w:rPr>
            <w:t>[Sous-titre du document]</w:t>
          </w:r>
        </w:p>
      </w:docPartBody>
    </w:docPart>
    <w:docPart>
      <w:docPartPr>
        <w:name w:val="53E52E9D71C34222A9CE4B35701C2BA3"/>
        <w:category>
          <w:name w:val="Général"/>
          <w:gallery w:val="placeholder"/>
        </w:category>
        <w:types>
          <w:type w:val="bbPlcHdr"/>
        </w:types>
        <w:behaviors>
          <w:behavior w:val="content"/>
        </w:behaviors>
        <w:guid w:val="{3DA3B9AB-DF00-4400-A864-CD23BE8031A4}"/>
      </w:docPartPr>
      <w:docPartBody>
        <w:p w:rsidR="00D64EF5" w:rsidRDefault="00054F11" w:rsidP="00054F11">
          <w:pPr>
            <w:pStyle w:val="53E52E9D71C34222A9CE4B35701C2BA3"/>
          </w:pPr>
          <w:r>
            <w:rPr>
              <w:color w:val="4472C4" w:themeColor="accent1"/>
              <w:sz w:val="28"/>
              <w:szCs w:val="28"/>
            </w:rPr>
            <w:t>[Nom de l’auteur]</w:t>
          </w:r>
        </w:p>
      </w:docPartBody>
    </w:docPart>
    <w:docPart>
      <w:docPartPr>
        <w:name w:val="D29FEEA7F42F41C99F092DC961CB9434"/>
        <w:category>
          <w:name w:val="Général"/>
          <w:gallery w:val="placeholder"/>
        </w:category>
        <w:types>
          <w:type w:val="bbPlcHdr"/>
        </w:types>
        <w:behaviors>
          <w:behavior w:val="content"/>
        </w:behaviors>
        <w:guid w:val="{5BFC0C25-D076-4397-8A31-FB9A1D6A6880}"/>
      </w:docPartPr>
      <w:docPartBody>
        <w:p w:rsidR="00D64EF5" w:rsidRDefault="00054F11" w:rsidP="00054F11">
          <w:pPr>
            <w:pStyle w:val="D29FEEA7F42F41C99F092DC961CB943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D4A"/>
    <w:rsid w:val="00054F11"/>
    <w:rsid w:val="00156D4A"/>
    <w:rsid w:val="00BF0CF5"/>
    <w:rsid w:val="00CC7628"/>
    <w:rsid w:val="00D64E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E80AA0B06D7424F8891B3664DC2CC7A">
    <w:name w:val="3E80AA0B06D7424F8891B3664DC2CC7A"/>
    <w:rsid w:val="00156D4A"/>
  </w:style>
  <w:style w:type="paragraph" w:customStyle="1" w:styleId="CCBA5A8CEAE545619A3C2F6CF80F9432">
    <w:name w:val="CCBA5A8CEAE545619A3C2F6CF80F9432"/>
    <w:rsid w:val="00156D4A"/>
  </w:style>
  <w:style w:type="paragraph" w:customStyle="1" w:styleId="72B3452B5FF340A28CB4869F850FF1DC">
    <w:name w:val="72B3452B5FF340A28CB4869F850FF1DC"/>
    <w:rsid w:val="00156D4A"/>
  </w:style>
  <w:style w:type="character" w:styleId="Textedelespacerserv">
    <w:name w:val="Placeholder Text"/>
    <w:basedOn w:val="Policepardfaut"/>
    <w:uiPriority w:val="99"/>
    <w:semiHidden/>
    <w:rsid w:val="00156D4A"/>
    <w:rPr>
      <w:color w:val="808080"/>
    </w:rPr>
  </w:style>
  <w:style w:type="paragraph" w:customStyle="1" w:styleId="4C738EEB2B0044C6ABB2CD5577779276">
    <w:name w:val="4C738EEB2B0044C6ABB2CD5577779276"/>
    <w:rsid w:val="00054F11"/>
  </w:style>
  <w:style w:type="paragraph" w:customStyle="1" w:styleId="31E99060F3DF45F09549C961AE2D6406">
    <w:name w:val="31E99060F3DF45F09549C961AE2D6406"/>
    <w:rsid w:val="00054F11"/>
  </w:style>
  <w:style w:type="paragraph" w:customStyle="1" w:styleId="D5396AEABC144B338524423E95C72858">
    <w:name w:val="D5396AEABC144B338524423E95C72858"/>
    <w:rsid w:val="00054F11"/>
  </w:style>
  <w:style w:type="paragraph" w:customStyle="1" w:styleId="53E52E9D71C34222A9CE4B35701C2BA3">
    <w:name w:val="53E52E9D71C34222A9CE4B35701C2BA3"/>
    <w:rsid w:val="00054F11"/>
  </w:style>
  <w:style w:type="paragraph" w:customStyle="1" w:styleId="D29FEEA7F42F41C99F092DC961CB9434">
    <w:name w:val="D29FEEA7F42F41C99F092DC961CB9434"/>
    <w:rsid w:val="00054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E3DF36-C241-434E-BA40-AB58E7F37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1326</Words>
  <Characters>7298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SYNTHESE DE L’ARTICLE « An efficient Itinerary Management Scheme for Electric Vehicles using ACO »</vt:lpstr>
    </vt:vector>
  </TitlesOfParts>
  <Company>ESIGELEC – Projet S8</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d’un article scientifique :</dc:title>
  <dc:subject>An efficient Itinerary Management Scheme for Electric Vehicles using ACO</dc:subject>
  <dc:creator>Projet Itinéraire Optimal – Equipe 1</dc:creator>
  <dc:description/>
  <cp:lastModifiedBy>MANGEARD Benoît</cp:lastModifiedBy>
  <cp:revision>3</cp:revision>
  <dcterms:created xsi:type="dcterms:W3CDTF">2018-03-28T17:53:00Z</dcterms:created>
  <dcterms:modified xsi:type="dcterms:W3CDTF">2018-03-28T18:59:00Z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