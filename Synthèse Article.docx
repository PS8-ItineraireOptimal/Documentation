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496A5" w14:textId="2AD6A976" w:rsidR="000E60FF" w:rsidRDefault="00CB0131" w:rsidP="00CB0131">
      <w:pPr>
        <w:pStyle w:val="Titre1"/>
      </w:pPr>
      <w:r>
        <w:t>Objectifs</w:t>
      </w:r>
    </w:p>
    <w:p w14:paraId="521C1A12" w14:textId="28833DDC" w:rsidR="00984BCB" w:rsidRDefault="00984BCB" w:rsidP="00CB0131">
      <w:r>
        <w:t>Déterminer l’itinéraire optimal pour un EV du point de vue Distance, Coût et Temps</w:t>
      </w:r>
    </w:p>
    <w:p w14:paraId="4DE8DA64" w14:textId="77777777" w:rsidR="00743E24" w:rsidRDefault="00743E24" w:rsidP="00CB0131"/>
    <w:p w14:paraId="5A2F236E" w14:textId="0F009CCA" w:rsidR="00984BCB" w:rsidRDefault="00984BCB" w:rsidP="00984BCB">
      <w:pPr>
        <w:pStyle w:val="Titre1"/>
      </w:pPr>
      <w:r>
        <w:t>Hypothèses et contraintes</w:t>
      </w:r>
    </w:p>
    <w:p w14:paraId="258BAE74" w14:textId="14855EB2" w:rsidR="00984BCB" w:rsidRDefault="00984BCB" w:rsidP="00984BCB">
      <w:pPr>
        <w:pStyle w:val="Paragraphedeliste"/>
        <w:numPr>
          <w:ilvl w:val="0"/>
          <w:numId w:val="1"/>
        </w:numPr>
      </w:pPr>
      <w:r>
        <w:t>Hypothèses :</w:t>
      </w:r>
    </w:p>
    <w:p w14:paraId="5B8E7C66" w14:textId="711B14AF" w:rsidR="008F668C" w:rsidRDefault="008F668C" w:rsidP="008F668C">
      <w:pPr>
        <w:pStyle w:val="Paragraphedeliste"/>
        <w:numPr>
          <w:ilvl w:val="1"/>
          <w:numId w:val="1"/>
        </w:numPr>
      </w:pPr>
      <w:r>
        <w:t>Un seul type de véhicule électrique</w:t>
      </w:r>
      <w:r w:rsidR="00E41566">
        <w:t xml:space="preserve"> (La méthode ne fait pas de différence </w:t>
      </w:r>
      <w:r w:rsidR="00CC4BFB">
        <w:t>entre les véhicules)</w:t>
      </w:r>
    </w:p>
    <w:p w14:paraId="7D2A4E7E" w14:textId="1999E62D" w:rsidR="008513B4" w:rsidRDefault="00CC4BFB" w:rsidP="008F668C">
      <w:pPr>
        <w:pStyle w:val="Paragraphedeliste"/>
        <w:numPr>
          <w:ilvl w:val="1"/>
          <w:numId w:val="1"/>
        </w:numPr>
      </w:pPr>
      <w:r>
        <w:t>Le conducteur doit se déplacer de bornes de recharge en bornes de recharge pour atteindre sa destination</w:t>
      </w:r>
      <w:r w:rsidR="00743E24">
        <w:t xml:space="preserve"> (</w:t>
      </w:r>
    </w:p>
    <w:p w14:paraId="31911DB2" w14:textId="05774178" w:rsidR="00CC4BFB" w:rsidRDefault="00CC4BFB" w:rsidP="008F668C">
      <w:pPr>
        <w:pStyle w:val="Paragraphedeliste"/>
        <w:numPr>
          <w:ilvl w:val="1"/>
          <w:numId w:val="1"/>
        </w:numPr>
      </w:pPr>
      <w:r>
        <w:t>(</w:t>
      </w:r>
      <w:proofErr w:type="gramStart"/>
      <w:r>
        <w:t>possible</w:t>
      </w:r>
      <w:proofErr w:type="gramEnd"/>
      <w:r>
        <w:t xml:space="preserve">) </w:t>
      </w:r>
      <w:r w:rsidR="000525C2">
        <w:t>il n’y pas plus de 100 stations de recharges entre la source et la destination</w:t>
      </w:r>
    </w:p>
    <w:p w14:paraId="4B1758F5" w14:textId="77777777" w:rsidR="000525C2" w:rsidRDefault="000525C2" w:rsidP="000525C2">
      <w:pPr>
        <w:pStyle w:val="Paragraphedeliste"/>
        <w:ind w:left="1440"/>
      </w:pPr>
    </w:p>
    <w:p w14:paraId="7CB79809" w14:textId="3A87C8CC" w:rsidR="00984BCB" w:rsidRDefault="008F668C" w:rsidP="008F668C">
      <w:pPr>
        <w:pStyle w:val="Paragraphedeliste"/>
        <w:numPr>
          <w:ilvl w:val="0"/>
          <w:numId w:val="1"/>
        </w:numPr>
      </w:pPr>
      <w:r>
        <w:t>Contraintes :</w:t>
      </w:r>
    </w:p>
    <w:p w14:paraId="7F026757" w14:textId="77777777" w:rsidR="00710FC7" w:rsidRDefault="00710FC7" w:rsidP="00710FC7">
      <w:pPr>
        <w:pStyle w:val="Paragraphedeliste"/>
        <w:numPr>
          <w:ilvl w:val="1"/>
          <w:numId w:val="1"/>
        </w:numPr>
      </w:pPr>
      <w:r>
        <w:t>Le nombre de stations de recharges entre S et D</w:t>
      </w:r>
    </w:p>
    <w:p w14:paraId="1A436287" w14:textId="77777777" w:rsidR="00710FC7" w:rsidRDefault="00710FC7" w:rsidP="00710FC7">
      <w:pPr>
        <w:pStyle w:val="Paragraphedeliste"/>
        <w:numPr>
          <w:ilvl w:val="1"/>
          <w:numId w:val="1"/>
        </w:numPr>
      </w:pPr>
      <w:r>
        <w:t>Le genre de route (gratuite ou à péage)</w:t>
      </w:r>
    </w:p>
    <w:p w14:paraId="26279A81" w14:textId="77777777" w:rsidR="00710FC7" w:rsidRDefault="00710FC7" w:rsidP="00710FC7">
      <w:pPr>
        <w:pStyle w:val="Paragraphedeliste"/>
        <w:numPr>
          <w:ilvl w:val="1"/>
          <w:numId w:val="1"/>
        </w:numPr>
      </w:pPr>
      <w:r>
        <w:t>Le temps de trajet entre deux stations</w:t>
      </w:r>
    </w:p>
    <w:p w14:paraId="585F08F3" w14:textId="77777777" w:rsidR="00710FC7" w:rsidRDefault="00710FC7" w:rsidP="00710FC7">
      <w:pPr>
        <w:pStyle w:val="Paragraphedeliste"/>
        <w:numPr>
          <w:ilvl w:val="1"/>
          <w:numId w:val="1"/>
        </w:numPr>
      </w:pPr>
      <w:r>
        <w:t>Coût de recharge dans les différentes stations</w:t>
      </w:r>
    </w:p>
    <w:p w14:paraId="50E7340F" w14:textId="77777777" w:rsidR="00710FC7" w:rsidRDefault="00710FC7" w:rsidP="00710FC7">
      <w:pPr>
        <w:pStyle w:val="Paragraphedeliste"/>
        <w:numPr>
          <w:ilvl w:val="1"/>
          <w:numId w:val="1"/>
        </w:numPr>
      </w:pPr>
      <w:r>
        <w:t>Type de batterie utilisée dans l’EV</w:t>
      </w:r>
    </w:p>
    <w:p w14:paraId="062F0BB6" w14:textId="08606DA6" w:rsidR="00CC4BFB" w:rsidRDefault="000525C2" w:rsidP="00710FC7">
      <w:pPr>
        <w:pStyle w:val="Paragraphedeliste"/>
        <w:ind w:left="1440"/>
      </w:pPr>
      <w:r>
        <w:t xml:space="preserve"> </w:t>
      </w:r>
    </w:p>
    <w:p w14:paraId="37A066EF" w14:textId="6BDF41EF" w:rsidR="008513B4" w:rsidRDefault="008513B4" w:rsidP="008513B4">
      <w:pPr>
        <w:pStyle w:val="Titre1"/>
      </w:pPr>
      <w:r>
        <w:t>Approche utilisée</w:t>
      </w:r>
    </w:p>
    <w:p w14:paraId="6EF14F9A" w14:textId="27C2DD4F" w:rsidR="00CC4BFB" w:rsidRPr="00CC4BFB" w:rsidRDefault="00710FC7" w:rsidP="00CC4BFB">
      <w:r>
        <w:t>Algorithme des colonies de fourmis</w:t>
      </w:r>
    </w:p>
    <w:p w14:paraId="64C1A0C9" w14:textId="79B0E501" w:rsidR="008513B4" w:rsidRDefault="008513B4" w:rsidP="008513B4">
      <w:pPr>
        <w:pStyle w:val="Titre1"/>
      </w:pPr>
      <w:r>
        <w:t>Résultats obtenus</w:t>
      </w:r>
    </w:p>
    <w:p w14:paraId="7C500B41" w14:textId="77777777" w:rsidR="00710FC7" w:rsidRDefault="00710FC7" w:rsidP="00710FC7">
      <w:r>
        <w:t>Algorithme permettant calculer la probabilité de passer d’une station i à une station voisine j.</w:t>
      </w:r>
    </w:p>
    <w:p w14:paraId="124E583E" w14:textId="3957DC67" w:rsidR="00710FC7" w:rsidRPr="00710FC7" w:rsidRDefault="00710FC7" w:rsidP="00710FC7">
      <w:r>
        <w:t>L’itinéraire optimal est obtenu en choisissant les stations ayant les plus fortes probabilités d’être abordées.</w:t>
      </w:r>
    </w:p>
    <w:p w14:paraId="4BE588E4" w14:textId="77777777" w:rsidR="008513B4" w:rsidRDefault="008513B4" w:rsidP="008513B4">
      <w:pPr>
        <w:pStyle w:val="Titre1"/>
      </w:pPr>
      <w:r>
        <w:t>Avantages et inconvénients</w:t>
      </w:r>
    </w:p>
    <w:p w14:paraId="3C201A1B" w14:textId="0647C3F2" w:rsidR="008F668C" w:rsidRDefault="00710FC7" w:rsidP="00710FC7">
      <w:pPr>
        <w:pStyle w:val="Paragraphedeliste"/>
        <w:numPr>
          <w:ilvl w:val="0"/>
          <w:numId w:val="1"/>
        </w:numPr>
      </w:pPr>
      <w:r>
        <w:t>Avantages :</w:t>
      </w:r>
    </w:p>
    <w:p w14:paraId="1878AC9D" w14:textId="221EE924" w:rsidR="00710FC7" w:rsidRDefault="00710FC7" w:rsidP="00710FC7">
      <w:pPr>
        <w:pStyle w:val="Paragraphedeliste"/>
        <w:numPr>
          <w:ilvl w:val="1"/>
          <w:numId w:val="1"/>
        </w:numPr>
      </w:pPr>
      <w:r>
        <w:t xml:space="preserve">Facile à implémenter (Pas beaucoup de </w:t>
      </w:r>
      <w:r w:rsidR="00934AE4">
        <w:t>formules à appliquer</w:t>
      </w:r>
      <w:r w:rsidR="00A55B68">
        <w:t xml:space="preserve"> - Intégrable à notre solution pour le projet S8 pour de petites zones d’une carte</w:t>
      </w:r>
      <w:r>
        <w:t>)</w:t>
      </w:r>
    </w:p>
    <w:p w14:paraId="0A34CF25" w14:textId="6E8C0C99" w:rsidR="00710FC7" w:rsidRDefault="00710FC7" w:rsidP="00710FC7">
      <w:pPr>
        <w:pStyle w:val="Paragraphedeliste"/>
        <w:numPr>
          <w:ilvl w:val="1"/>
          <w:numId w:val="1"/>
        </w:numPr>
      </w:pPr>
      <w:r>
        <w:t>Inspiré d’algorithmes existants</w:t>
      </w:r>
    </w:p>
    <w:p w14:paraId="0DCC399A" w14:textId="77777777" w:rsidR="00A55B68" w:rsidRDefault="00A55B68" w:rsidP="00A55B68">
      <w:pPr>
        <w:pStyle w:val="Paragraphedeliste"/>
        <w:ind w:left="1440"/>
      </w:pPr>
    </w:p>
    <w:p w14:paraId="57DB04B6" w14:textId="2DCB7CE2" w:rsidR="00710FC7" w:rsidRDefault="00710FC7" w:rsidP="00710FC7">
      <w:pPr>
        <w:pStyle w:val="Paragraphedeliste"/>
        <w:numPr>
          <w:ilvl w:val="0"/>
          <w:numId w:val="1"/>
        </w:numPr>
      </w:pPr>
      <w:r>
        <w:t>Inconvénients :</w:t>
      </w:r>
    </w:p>
    <w:p w14:paraId="7282A451" w14:textId="7F66C522" w:rsidR="00710FC7" w:rsidRDefault="00985D03" w:rsidP="00710FC7">
      <w:pPr>
        <w:pStyle w:val="Paragraphedeliste"/>
        <w:numPr>
          <w:ilvl w:val="1"/>
          <w:numId w:val="1"/>
        </w:numPr>
      </w:pPr>
      <w:r>
        <w:t>Pas dynamique (les données utilisées pour les calculs sont fixes)</w:t>
      </w:r>
    </w:p>
    <w:p w14:paraId="25322847" w14:textId="1B8CE5C3" w:rsidR="00CB6784" w:rsidRPr="00984BCB" w:rsidRDefault="00985D03" w:rsidP="00934AE4">
      <w:pPr>
        <w:pStyle w:val="Paragraphedeliste"/>
        <w:numPr>
          <w:ilvl w:val="1"/>
          <w:numId w:val="1"/>
        </w:numPr>
      </w:pPr>
      <w:r>
        <w:t>Trop gourmand en termes de calculs (méthode pas adaptée pour un déploiement à grande échelle)</w:t>
      </w:r>
      <w:bookmarkStart w:id="0" w:name="_GoBack"/>
      <w:bookmarkEnd w:id="0"/>
    </w:p>
    <w:sectPr w:rsidR="00CB6784" w:rsidRPr="00984B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6ACC"/>
    <w:multiLevelType w:val="hybridMultilevel"/>
    <w:tmpl w:val="7BE80C40"/>
    <w:lvl w:ilvl="0" w:tplc="BC7A13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9837A4"/>
    <w:multiLevelType w:val="hybridMultilevel"/>
    <w:tmpl w:val="9D4864AE"/>
    <w:lvl w:ilvl="0" w:tplc="0F7A02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EC"/>
    <w:rsid w:val="000525C2"/>
    <w:rsid w:val="000E60FF"/>
    <w:rsid w:val="002367EC"/>
    <w:rsid w:val="00710FC7"/>
    <w:rsid w:val="00743E24"/>
    <w:rsid w:val="008513B4"/>
    <w:rsid w:val="008F668C"/>
    <w:rsid w:val="00934AE4"/>
    <w:rsid w:val="00984BCB"/>
    <w:rsid w:val="00985D03"/>
    <w:rsid w:val="00A55B68"/>
    <w:rsid w:val="00CB0131"/>
    <w:rsid w:val="00CB6784"/>
    <w:rsid w:val="00CC4BFB"/>
    <w:rsid w:val="00E30F66"/>
    <w:rsid w:val="00E4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C5218"/>
  <w15:chartTrackingRefBased/>
  <w15:docId w15:val="{C67D62AB-B54B-4B3C-9A9F-829E0085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01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0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8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203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OBAME EDOU Yves William</dc:creator>
  <cp:keywords/>
  <dc:description/>
  <cp:lastModifiedBy>OBAME EDOU Yves William</cp:lastModifiedBy>
  <cp:revision>2</cp:revision>
  <dcterms:created xsi:type="dcterms:W3CDTF">2018-03-27T07:40:00Z</dcterms:created>
  <dcterms:modified xsi:type="dcterms:W3CDTF">2018-03-27T10:00:00Z</dcterms:modified>
</cp:coreProperties>
</file>