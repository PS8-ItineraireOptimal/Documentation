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customXmlInsRangeStart w:id="0" w:author="Yves William OBAME EDOU" w:date="2018-04-04T23:38:00Z"/>
    <w:sdt>
      <w:sdtPr>
        <w:id w:val="-21475046"/>
        <w:docPartObj>
          <w:docPartGallery w:val="Cover Pages"/>
          <w:docPartUnique/>
        </w:docPartObj>
      </w:sdtPr>
      <w:sdtEndPr/>
      <w:sdtContent>
        <w:customXmlInsRangeEnd w:id="0"/>
        <w:p w14:paraId="785BDF73" w14:textId="0E9B157B" w:rsidR="003126E2" w:rsidRDefault="003126E2">
          <w:pPr>
            <w:rPr>
              <w:ins w:id="1" w:author="Yves William OBAME EDOU" w:date="2018-04-04T23:38:00Z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126E2" w14:paraId="25872296" w14:textId="77777777">
            <w:trPr>
              <w:ins w:id="2" w:author="Yves William OBAME EDOU" w:date="2018-04-04T23:38:00Z"/>
            </w:trP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798371C" w14:textId="4027A8A5" w:rsidR="003126E2" w:rsidRDefault="003126E2">
                <w:pPr>
                  <w:pStyle w:val="Sansinterligne"/>
                  <w:rPr>
                    <w:ins w:id="3" w:author="Yves William OBAME EDOU" w:date="2018-04-04T23:38:00Z"/>
                    <w:color w:val="2F5496" w:themeColor="accent1" w:themeShade="BF"/>
                    <w:sz w:val="24"/>
                  </w:rPr>
                </w:pPr>
              </w:p>
            </w:tc>
          </w:tr>
          <w:tr w:rsidR="003126E2" w14:paraId="4C7E5CDD" w14:textId="77777777">
            <w:trPr>
              <w:ins w:id="4" w:author="Yves William OBAME EDOU" w:date="2018-04-04T23:38:00Z"/>
            </w:trPr>
            <w:tc>
              <w:tcPr>
                <w:tcW w:w="7672" w:type="dxa"/>
              </w:tcPr>
              <w:customXmlInsRangeStart w:id="5" w:author="Yves William OBAME EDOU" w:date="2018-04-04T23:38:00Z"/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FC9EBE5EBDF14A13A0B92D0D86D78CB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customXmlInsRangeEnd w:id="5"/>
                  <w:p w14:paraId="4C46A03F" w14:textId="41F0EDCE" w:rsidR="003126E2" w:rsidRDefault="003126E2">
                    <w:pPr>
                      <w:pStyle w:val="Sansinterligne"/>
                      <w:spacing w:line="216" w:lineRule="auto"/>
                      <w:rPr>
                        <w:ins w:id="6" w:author="Yves William OBAME EDOU" w:date="2018-04-04T23:38:00Z"/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ins w:id="7" w:author="Yves William OBAME EDOU" w:date="2018-04-04T23:38:00Z">
                      <w:r>
                        <w:rPr>
                          <w:rFonts w:asciiTheme="majorHAnsi" w:eastAsiaTheme="majorEastAsia" w:hAnsiTheme="majorHAnsi" w:cstheme="majorBidi"/>
                          <w:color w:val="4472C4" w:themeColor="accent1"/>
                          <w:sz w:val="88"/>
                          <w:szCs w:val="88"/>
                        </w:rPr>
                        <w:t>Synth</w:t>
                      </w:r>
                    </w:ins>
                    <w:ins w:id="8" w:author="Yves William OBAME EDOU" w:date="2018-04-04T23:39:00Z">
                      <w:r>
                        <w:rPr>
                          <w:rFonts w:asciiTheme="majorHAnsi" w:eastAsiaTheme="majorEastAsia" w:hAnsiTheme="majorHAnsi" w:cstheme="majorBidi"/>
                          <w:color w:val="4472C4" w:themeColor="accent1"/>
                          <w:sz w:val="88"/>
                          <w:szCs w:val="88"/>
                        </w:rPr>
                        <w:t>è</w:t>
                      </w:r>
                    </w:ins>
                    <w:ins w:id="9" w:author="Yves William OBAME EDOU" w:date="2018-04-04T23:38:00Z">
                      <w:r>
                        <w:rPr>
                          <w:rFonts w:asciiTheme="majorHAnsi" w:eastAsiaTheme="majorEastAsia" w:hAnsiTheme="majorHAnsi" w:cstheme="majorBidi"/>
                          <w:color w:val="4472C4" w:themeColor="accent1"/>
                          <w:sz w:val="88"/>
                          <w:szCs w:val="88"/>
                        </w:rPr>
                        <w:t>se globale des recherches effectuées et m</w:t>
                      </w:r>
                    </w:ins>
                    <w:ins w:id="10" w:author="Yves William OBAME EDOU" w:date="2018-04-04T23:39:00Z">
                      <w:r>
                        <w:rPr>
                          <w:rFonts w:asciiTheme="majorHAnsi" w:eastAsiaTheme="majorEastAsia" w:hAnsiTheme="majorHAnsi" w:cstheme="majorBidi"/>
                          <w:color w:val="4472C4" w:themeColor="accent1"/>
                          <w:sz w:val="88"/>
                          <w:szCs w:val="88"/>
                        </w:rPr>
                        <w:t>é</w:t>
                      </w:r>
                    </w:ins>
                    <w:ins w:id="11" w:author="Yves William OBAME EDOU" w:date="2018-04-04T23:38:00Z">
                      <w:r>
                        <w:rPr>
                          <w:rFonts w:asciiTheme="majorHAnsi" w:eastAsiaTheme="majorEastAsia" w:hAnsiTheme="majorHAnsi" w:cstheme="majorBidi"/>
                          <w:color w:val="4472C4" w:themeColor="accent1"/>
                          <w:sz w:val="88"/>
                          <w:szCs w:val="88"/>
                        </w:rPr>
                        <w:t>thode choisie</w:t>
                      </w:r>
                    </w:ins>
                  </w:p>
                  <w:customXmlInsRangeStart w:id="12" w:author="Yves William OBAME EDOU" w:date="2018-04-04T23:38:00Z"/>
                </w:sdtContent>
              </w:sdt>
              <w:customXmlInsRangeEnd w:id="12"/>
            </w:tc>
          </w:tr>
          <w:tr w:rsidR="003126E2" w14:paraId="4BC52524" w14:textId="77777777">
            <w:trPr>
              <w:ins w:id="13" w:author="Yves William OBAME EDOU" w:date="2018-04-04T23:38:00Z"/>
            </w:trP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6BD6B2B" w14:textId="6864A3F6" w:rsidR="003126E2" w:rsidRDefault="003126E2">
                <w:pPr>
                  <w:pStyle w:val="Sansinterligne"/>
                  <w:rPr>
                    <w:ins w:id="14" w:author="Yves William OBAME EDOU" w:date="2018-04-04T23:38:00Z"/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126E2" w14:paraId="1385B7D7" w14:textId="77777777">
            <w:trPr>
              <w:ins w:id="15" w:author="Yves William OBAME EDOU" w:date="2018-04-04T23:38:00Z"/>
            </w:trPr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customXmlInsRangeStart w:id="16" w:author="Yves William OBAME EDOU" w:date="2018-04-04T23:38:00Z"/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4016416028834CCC904E0FFDBF11B1C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customXmlInsRangeEnd w:id="16"/>
                  <w:p w14:paraId="652EABB8" w14:textId="3646AD43" w:rsidR="003126E2" w:rsidRDefault="003126E2">
                    <w:pPr>
                      <w:pStyle w:val="Sansinterligne"/>
                      <w:rPr>
                        <w:ins w:id="17" w:author="Yves William OBAME EDOU" w:date="2018-04-04T23:38:00Z"/>
                        <w:color w:val="4472C4" w:themeColor="accent1"/>
                        <w:sz w:val="28"/>
                        <w:szCs w:val="28"/>
                      </w:rPr>
                    </w:pPr>
                    <w:ins w:id="18" w:author="Yves William OBAME EDOU" w:date="2018-04-04T23:38:00Z">
                      <w:r>
                        <w:rPr>
                          <w:color w:val="4472C4" w:themeColor="accent1"/>
                          <w:sz w:val="28"/>
                          <w:szCs w:val="28"/>
                        </w:rPr>
                        <w:t>Equipe 1 – Projet Itinéraire Optimal</w:t>
                      </w:r>
                    </w:ins>
                  </w:p>
                  <w:customXmlInsRangeStart w:id="19" w:author="Yves William OBAME EDOU" w:date="2018-04-04T23:38:00Z"/>
                </w:sdtContent>
              </w:sdt>
              <w:customXmlInsRangeEnd w:id="19"/>
              <w:customXmlInsRangeStart w:id="20" w:author="Yves William OBAME EDOU" w:date="2018-04-04T23:38:00Z"/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7296C84E2223421D9C1CC18E4220A7E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4-0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customXmlInsRangeEnd w:id="20"/>
                  <w:p w14:paraId="4A7EA349" w14:textId="4B4A64C7" w:rsidR="003126E2" w:rsidRDefault="003126E2">
                    <w:pPr>
                      <w:pStyle w:val="Sansinterligne"/>
                      <w:rPr>
                        <w:ins w:id="21" w:author="Yves William OBAME EDOU" w:date="2018-04-04T23:38:00Z"/>
                        <w:color w:val="4472C4" w:themeColor="accent1"/>
                        <w:sz w:val="28"/>
                        <w:szCs w:val="28"/>
                      </w:rPr>
                    </w:pPr>
                    <w:ins w:id="22" w:author="Yves William OBAME EDOU" w:date="2018-04-04T23:38:00Z">
                      <w:r>
                        <w:rPr>
                          <w:color w:val="4472C4" w:themeColor="accent1"/>
                          <w:sz w:val="28"/>
                          <w:szCs w:val="28"/>
                        </w:rPr>
                        <w:t>04/04/2018</w:t>
                      </w:r>
                    </w:ins>
                  </w:p>
                  <w:customXmlInsRangeStart w:id="23" w:author="Yves William OBAME EDOU" w:date="2018-04-04T23:38:00Z"/>
                </w:sdtContent>
              </w:sdt>
              <w:customXmlInsRangeEnd w:id="23"/>
              <w:p w14:paraId="774B0181" w14:textId="77777777" w:rsidR="003126E2" w:rsidRDefault="003126E2">
                <w:pPr>
                  <w:pStyle w:val="Sansinterligne"/>
                  <w:rPr>
                    <w:ins w:id="24" w:author="Yves William OBAME EDOU" w:date="2018-04-04T23:38:00Z"/>
                    <w:color w:val="4472C4" w:themeColor="accent1"/>
                  </w:rPr>
                </w:pPr>
              </w:p>
            </w:tc>
          </w:tr>
        </w:tbl>
        <w:p w14:paraId="671DABFC" w14:textId="0E9B157B" w:rsidR="003126E2" w:rsidRDefault="003126E2">
          <w:pPr>
            <w:rPr>
              <w:ins w:id="25" w:author="Yves William OBAME EDOU" w:date="2018-04-04T23:38:00Z"/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ins w:id="26" w:author="Yves William OBAME EDOU" w:date="2018-04-04T23:38:00Z">
            <w:r>
              <w:br w:type="page"/>
            </w:r>
          </w:ins>
        </w:p>
        <w:customXmlInsRangeStart w:id="27" w:author="Yves William OBAME EDOU" w:date="2018-04-04T23:38:00Z"/>
      </w:sdtContent>
    </w:sdt>
    <w:customXmlInsRangeEnd w:id="27"/>
    <w:p w14:paraId="71FC0626" w14:textId="7E3C372D" w:rsidR="002310AB" w:rsidRPr="00557084" w:rsidRDefault="00E81F41">
      <w:pPr>
        <w:pStyle w:val="Titre1"/>
        <w:jc w:val="both"/>
        <w:pPrChange w:id="28" w:author="Yves William OBAME EDOU" w:date="2018-04-04T23:13:00Z">
          <w:pPr/>
        </w:pPrChange>
      </w:pPr>
      <w:r w:rsidRPr="00557084">
        <w:lastRenderedPageBreak/>
        <w:t>Introduction</w:t>
      </w:r>
    </w:p>
    <w:p w14:paraId="6A16EAC5" w14:textId="69DA5C5A" w:rsidR="0037254A" w:rsidRDefault="005934B6">
      <w:pPr>
        <w:jc w:val="both"/>
        <w:rPr>
          <w:sz w:val="24"/>
        </w:rPr>
        <w:pPrChange w:id="29" w:author="Yves William OBAME EDOU" w:date="2018-04-04T23:13:00Z">
          <w:pPr/>
        </w:pPrChange>
      </w:pPr>
      <w:r>
        <w:rPr>
          <w:sz w:val="24"/>
        </w:rPr>
        <w:t>Pour aboutir à une solution qui correspond</w:t>
      </w:r>
      <w:ins w:id="30" w:author="Yves William OBAME EDOU" w:date="2018-04-04T23:20:00Z">
        <w:r w:rsidR="00E602D7">
          <w:rPr>
            <w:sz w:val="24"/>
          </w:rPr>
          <w:t xml:space="preserve"> à</w:t>
        </w:r>
      </w:ins>
      <w:r w:rsidR="00DF7368">
        <w:rPr>
          <w:sz w:val="24"/>
        </w:rPr>
        <w:t xml:space="preserve"> l’objectif du projet, nous avons consulté et analysé des travaux de recherche en rapport avec notre problématique : la recherche d’un itinéraire optimal pour les véhicules électriques.  </w:t>
      </w:r>
      <w:r w:rsidR="0037254A">
        <w:rPr>
          <w:sz w:val="24"/>
        </w:rPr>
        <w:t>Dans le présent document, nous énoncerons les éléments retenus à l’issue de nos recherches et présenterons la méthode que nous souhaitons appliquer pour la suite du projet.</w:t>
      </w:r>
    </w:p>
    <w:p w14:paraId="25A21450" w14:textId="55F20373" w:rsidR="0037254A" w:rsidRPr="00ED5D42" w:rsidRDefault="0037254A">
      <w:pPr>
        <w:jc w:val="both"/>
        <w:rPr>
          <w:b/>
          <w:sz w:val="24"/>
          <w:rPrChange w:id="31" w:author="Yves William OBAME EDOU" w:date="2018-04-04T22:04:00Z">
            <w:rPr>
              <w:sz w:val="24"/>
            </w:rPr>
          </w:rPrChange>
        </w:rPr>
        <w:pPrChange w:id="32" w:author="Yves William OBAME EDOU" w:date="2018-04-04T23:13:00Z">
          <w:pPr/>
        </w:pPrChange>
      </w:pPr>
    </w:p>
    <w:p w14:paraId="407B2A12" w14:textId="080B40F2" w:rsidR="0037254A" w:rsidRPr="00557084" w:rsidRDefault="0037254A">
      <w:pPr>
        <w:pStyle w:val="Titre1"/>
        <w:jc w:val="both"/>
        <w:rPr>
          <w:ins w:id="33" w:author="Yves William OBAME EDOU" w:date="2018-04-04T20:21:00Z"/>
        </w:rPr>
        <w:pPrChange w:id="34" w:author="Yves William OBAME EDOU" w:date="2018-04-04T23:13:00Z">
          <w:pPr/>
        </w:pPrChange>
      </w:pPr>
      <w:ins w:id="35" w:author="Yves William OBAME EDOU" w:date="2018-04-04T20:21:00Z">
        <w:r w:rsidRPr="00ED5D42">
          <w:rPr>
            <w:rPrChange w:id="36" w:author="Yves William OBAME EDOU" w:date="2018-04-04T22:04:00Z">
              <w:rPr>
                <w:sz w:val="24"/>
              </w:rPr>
            </w:rPrChange>
          </w:rPr>
          <w:t>Récapitulatif des recherches effectuées</w:t>
        </w:r>
      </w:ins>
    </w:p>
    <w:p w14:paraId="427941A2" w14:textId="63A7CD6E" w:rsidR="00C60B82" w:rsidRDefault="0037254A">
      <w:pPr>
        <w:jc w:val="both"/>
        <w:rPr>
          <w:ins w:id="37" w:author="Yves William OBAME EDOU" w:date="2018-04-04T20:51:00Z"/>
          <w:sz w:val="24"/>
        </w:rPr>
        <w:pPrChange w:id="38" w:author="Yves William OBAME EDOU" w:date="2018-04-04T23:13:00Z">
          <w:pPr/>
        </w:pPrChange>
      </w:pPr>
      <w:ins w:id="39" w:author="Yves William OBAME EDOU" w:date="2018-04-04T20:22:00Z">
        <w:r>
          <w:rPr>
            <w:sz w:val="24"/>
          </w:rPr>
          <w:t xml:space="preserve">Nous nous sommes principalement </w:t>
        </w:r>
      </w:ins>
      <w:ins w:id="40" w:author="Yves William OBAME EDOU" w:date="2018-04-04T20:25:00Z">
        <w:r w:rsidR="00C60B82">
          <w:rPr>
            <w:sz w:val="24"/>
          </w:rPr>
          <w:t>basés sur l</w:t>
        </w:r>
      </w:ins>
      <w:ins w:id="41" w:author="Yves William OBAME EDOU" w:date="2018-04-04T20:22:00Z">
        <w:r>
          <w:rPr>
            <w:sz w:val="24"/>
          </w:rPr>
          <w:t xml:space="preserve">es </w:t>
        </w:r>
      </w:ins>
      <w:ins w:id="42" w:author="Yves William OBAME EDOU" w:date="2018-04-04T20:31:00Z">
        <w:r w:rsidR="00C60B82">
          <w:rPr>
            <w:sz w:val="24"/>
          </w:rPr>
          <w:t xml:space="preserve">sources </w:t>
        </w:r>
      </w:ins>
      <w:ins w:id="43" w:author="Yves William OBAME EDOU" w:date="2018-04-04T20:24:00Z">
        <w:r w:rsidR="00C60B82">
          <w:rPr>
            <w:sz w:val="24"/>
          </w:rPr>
          <w:t>référenc</w:t>
        </w:r>
      </w:ins>
      <w:ins w:id="44" w:author="Yves William OBAME EDOU" w:date="2018-04-04T20:31:00Z">
        <w:r w:rsidR="00C60B82">
          <w:rPr>
            <w:sz w:val="24"/>
          </w:rPr>
          <w:t>ée</w:t>
        </w:r>
      </w:ins>
      <w:ins w:id="45" w:author="Yves William OBAME EDOU" w:date="2018-04-04T20:24:00Z">
        <w:r w:rsidR="00C60B82">
          <w:rPr>
            <w:sz w:val="24"/>
          </w:rPr>
          <w:t xml:space="preserve">s </w:t>
        </w:r>
      </w:ins>
      <w:ins w:id="46" w:author="Yves William OBAME EDOU" w:date="2018-04-04T20:31:00Z">
        <w:r w:rsidR="00C60B82">
          <w:rPr>
            <w:sz w:val="24"/>
          </w:rPr>
          <w:t xml:space="preserve">à la fin du document </w:t>
        </w:r>
      </w:ins>
      <w:ins w:id="47" w:author="Yves William OBAME EDOU" w:date="2018-04-04T20:24:00Z">
        <w:r w:rsidR="00C60B82">
          <w:rPr>
            <w:sz w:val="24"/>
          </w:rPr>
          <w:t>p</w:t>
        </w:r>
      </w:ins>
      <w:ins w:id="48" w:author="Yves William OBAME EDOU" w:date="2018-04-04T20:25:00Z">
        <w:r w:rsidR="00C60B82">
          <w:rPr>
            <w:sz w:val="24"/>
          </w:rPr>
          <w:t xml:space="preserve">our </w:t>
        </w:r>
      </w:ins>
      <w:ins w:id="49" w:author="Yves William OBAME EDOU" w:date="2018-04-04T20:32:00Z">
        <w:r w:rsidR="00C60B82">
          <w:rPr>
            <w:sz w:val="24"/>
          </w:rPr>
          <w:t xml:space="preserve">mieux cerner les enjeux </w:t>
        </w:r>
      </w:ins>
      <w:ins w:id="50" w:author="Yves William OBAME EDOU" w:date="2018-04-04T20:33:00Z">
        <w:r w:rsidR="00C60B82">
          <w:rPr>
            <w:sz w:val="24"/>
          </w:rPr>
          <w:t xml:space="preserve">liés </w:t>
        </w:r>
      </w:ins>
      <w:ins w:id="51" w:author="Yves William OBAME EDOU" w:date="2018-04-04T20:29:00Z">
        <w:r w:rsidR="00C60B82">
          <w:rPr>
            <w:sz w:val="24"/>
          </w:rPr>
          <w:t>à la problématique.</w:t>
        </w:r>
      </w:ins>
      <w:ins w:id="52" w:author="Yves William OBAME EDOU" w:date="2018-04-04T20:44:00Z">
        <w:r w:rsidR="000E46ED">
          <w:rPr>
            <w:sz w:val="24"/>
          </w:rPr>
          <w:t xml:space="preserve"> </w:t>
        </w:r>
      </w:ins>
      <w:ins w:id="53" w:author="Yves William OBAME EDOU" w:date="2018-04-04T20:38:00Z">
        <w:r w:rsidR="0038646E">
          <w:rPr>
            <w:sz w:val="24"/>
          </w:rPr>
          <w:t xml:space="preserve"> </w:t>
        </w:r>
      </w:ins>
      <w:ins w:id="54" w:author="Yves William OBAME EDOU" w:date="2018-04-04T20:50:00Z">
        <w:r w:rsidR="000E46ED">
          <w:rPr>
            <w:sz w:val="24"/>
          </w:rPr>
          <w:t>Nous avons décidé de fonder notre raisonnement sur les a</w:t>
        </w:r>
      </w:ins>
      <w:ins w:id="55" w:author="Yves William OBAME EDOU" w:date="2018-04-04T20:51:00Z">
        <w:r w:rsidR="000E46ED">
          <w:rPr>
            <w:sz w:val="24"/>
          </w:rPr>
          <w:t>spects suivants :</w:t>
        </w:r>
      </w:ins>
    </w:p>
    <w:p w14:paraId="1BD45850" w14:textId="09F54827" w:rsidR="00C65989" w:rsidRDefault="00C65989">
      <w:pPr>
        <w:pStyle w:val="Paragraphedeliste"/>
        <w:numPr>
          <w:ilvl w:val="0"/>
          <w:numId w:val="3"/>
        </w:numPr>
        <w:jc w:val="both"/>
        <w:rPr>
          <w:ins w:id="56" w:author="Yves William OBAME EDOU" w:date="2018-04-04T21:19:00Z"/>
          <w:sz w:val="24"/>
        </w:rPr>
        <w:pPrChange w:id="57" w:author="Yves William OBAME EDOU" w:date="2018-04-04T23:13:00Z">
          <w:pPr>
            <w:pStyle w:val="Paragraphedeliste"/>
            <w:numPr>
              <w:numId w:val="3"/>
            </w:numPr>
            <w:ind w:hanging="360"/>
          </w:pPr>
        </w:pPrChange>
      </w:pPr>
      <w:ins w:id="58" w:author="Yves William OBAME EDOU" w:date="2018-04-04T20:54:00Z">
        <w:r w:rsidRPr="00ED5D42">
          <w:rPr>
            <w:b/>
            <w:sz w:val="24"/>
            <w:rPrChange w:id="59" w:author="Yves William OBAME EDOU" w:date="2018-04-04T22:04:00Z">
              <w:rPr>
                <w:sz w:val="24"/>
              </w:rPr>
            </w:rPrChange>
          </w:rPr>
          <w:t>L</w:t>
        </w:r>
      </w:ins>
      <w:ins w:id="60" w:author="Yves William OBAME EDOU" w:date="2018-04-04T20:55:00Z">
        <w:r w:rsidRPr="00ED5D42">
          <w:rPr>
            <w:b/>
            <w:sz w:val="24"/>
            <w:rPrChange w:id="61" w:author="Yves William OBAME EDOU" w:date="2018-04-04T22:04:00Z">
              <w:rPr>
                <w:sz w:val="24"/>
              </w:rPr>
            </w:rPrChange>
          </w:rPr>
          <w:t>’énergie consommé</w:t>
        </w:r>
      </w:ins>
      <w:ins w:id="62" w:author="Yves William OBAME EDOU" w:date="2018-04-04T20:57:00Z">
        <w:r w:rsidRPr="00ED5D42">
          <w:rPr>
            <w:b/>
            <w:sz w:val="24"/>
            <w:rPrChange w:id="63" w:author="Yves William OBAME EDOU" w:date="2018-04-04T22:04:00Z">
              <w:rPr>
                <w:sz w:val="24"/>
              </w:rPr>
            </w:rPrChange>
          </w:rPr>
          <w:t xml:space="preserve">e </w:t>
        </w:r>
      </w:ins>
      <w:ins w:id="64" w:author="Yves William OBAME EDOU" w:date="2018-04-04T21:02:00Z">
        <w:r w:rsidRPr="00ED5D42">
          <w:rPr>
            <w:b/>
            <w:sz w:val="24"/>
            <w:rPrChange w:id="65" w:author="Yves William OBAME EDOU" w:date="2018-04-04T22:04:00Z">
              <w:rPr>
                <w:sz w:val="24"/>
              </w:rPr>
            </w:rPrChange>
          </w:rPr>
          <w:t>au cours du</w:t>
        </w:r>
      </w:ins>
      <w:ins w:id="66" w:author="Yves William OBAME EDOU" w:date="2018-04-04T21:01:00Z">
        <w:r w:rsidRPr="00ED5D42">
          <w:rPr>
            <w:b/>
            <w:sz w:val="24"/>
            <w:rPrChange w:id="67" w:author="Yves William OBAME EDOU" w:date="2018-04-04T22:04:00Z">
              <w:rPr>
                <w:sz w:val="24"/>
              </w:rPr>
            </w:rPrChange>
          </w:rPr>
          <w:t xml:space="preserve"> trajet</w:t>
        </w:r>
        <w:r w:rsidRPr="00557084">
          <w:rPr>
            <w:sz w:val="24"/>
          </w:rPr>
          <w:t xml:space="preserve"> </w:t>
        </w:r>
      </w:ins>
      <w:ins w:id="68" w:author="Yves William OBAME EDOU" w:date="2018-04-04T20:55:00Z">
        <w:r w:rsidRPr="00557084">
          <w:rPr>
            <w:sz w:val="24"/>
          </w:rPr>
          <w:t>:</w:t>
        </w:r>
      </w:ins>
      <w:ins w:id="69" w:author="Yves William OBAME EDOU" w:date="2018-04-04T21:09:00Z">
        <w:r w:rsidR="00AA554C">
          <w:rPr>
            <w:sz w:val="24"/>
          </w:rPr>
          <w:t xml:space="preserve"> C</w:t>
        </w:r>
      </w:ins>
      <w:ins w:id="70" w:author="Yves William OBAME EDOU" w:date="2018-04-04T21:03:00Z">
        <w:r>
          <w:rPr>
            <w:sz w:val="24"/>
          </w:rPr>
          <w:t xml:space="preserve">e paramètre joue un rôle important car il permet </w:t>
        </w:r>
      </w:ins>
      <w:ins w:id="71" w:author="Yves William OBAME EDOU" w:date="2018-04-04T21:04:00Z">
        <w:r w:rsidR="00AA554C">
          <w:rPr>
            <w:sz w:val="24"/>
          </w:rPr>
          <w:t>de gérer le nive</w:t>
        </w:r>
      </w:ins>
      <w:ins w:id="72" w:author="Yves William OBAME EDOU" w:date="2018-04-04T21:05:00Z">
        <w:r w:rsidR="00AA554C">
          <w:rPr>
            <w:sz w:val="24"/>
          </w:rPr>
          <w:t>au de batterie des véhicules</w:t>
        </w:r>
      </w:ins>
      <w:ins w:id="73" w:author="Yves William OBAME EDOU" w:date="2018-04-04T21:13:00Z">
        <w:r w:rsidR="00AA554C">
          <w:rPr>
            <w:sz w:val="24"/>
          </w:rPr>
          <w:t>. Dans [1] et [3]</w:t>
        </w:r>
      </w:ins>
      <w:ins w:id="74" w:author="Yves William OBAME EDOU" w:date="2018-04-04T21:16:00Z">
        <w:r w:rsidR="003034B1">
          <w:rPr>
            <w:sz w:val="24"/>
          </w:rPr>
          <w:t xml:space="preserve">, le calcul de l’énergie consommée par le trajet, permet d’orienter le choix du meilleur itinéraire. </w:t>
        </w:r>
      </w:ins>
      <w:ins w:id="75" w:author="Yves William OBAME EDOU" w:date="2018-04-04T21:17:00Z">
        <w:r w:rsidR="003034B1">
          <w:rPr>
            <w:sz w:val="24"/>
          </w:rPr>
          <w:t xml:space="preserve">Ce </w:t>
        </w:r>
      </w:ins>
      <w:ins w:id="76" w:author="Yves William OBAME EDOU" w:date="2018-04-04T21:16:00Z">
        <w:r w:rsidR="003034B1">
          <w:rPr>
            <w:sz w:val="24"/>
          </w:rPr>
          <w:t xml:space="preserve">calcul est effectué grâce </w:t>
        </w:r>
      </w:ins>
      <w:ins w:id="77" w:author="Yves William OBAME EDOU" w:date="2018-04-04T21:18:00Z">
        <w:r w:rsidR="003034B1">
          <w:rPr>
            <w:sz w:val="24"/>
          </w:rPr>
          <w:t xml:space="preserve">à des informations précises </w:t>
        </w:r>
      </w:ins>
      <w:ins w:id="78" w:author="Yves William OBAME EDOU" w:date="2018-04-04T21:26:00Z">
        <w:r w:rsidR="00A2383F">
          <w:rPr>
            <w:sz w:val="24"/>
          </w:rPr>
          <w:t>sur les</w:t>
        </w:r>
      </w:ins>
      <w:ins w:id="79" w:author="Yves William OBAME EDOU" w:date="2018-04-04T21:18:00Z">
        <w:r w:rsidR="003034B1">
          <w:rPr>
            <w:sz w:val="24"/>
          </w:rPr>
          <w:t xml:space="preserve"> différent</w:t>
        </w:r>
      </w:ins>
      <w:ins w:id="80" w:author="Yves William OBAME EDOU" w:date="2018-04-04T21:26:00Z">
        <w:r w:rsidR="00A2383F">
          <w:rPr>
            <w:sz w:val="24"/>
          </w:rPr>
          <w:t>e</w:t>
        </w:r>
      </w:ins>
      <w:ins w:id="81" w:author="Yves William OBAME EDOU" w:date="2018-04-04T21:18:00Z">
        <w:r w:rsidR="003034B1">
          <w:rPr>
            <w:sz w:val="24"/>
          </w:rPr>
          <w:t xml:space="preserve">s </w:t>
        </w:r>
      </w:ins>
      <w:ins w:id="82" w:author="Yves William OBAME EDOU" w:date="2018-04-04T21:26:00Z">
        <w:r w:rsidR="00A2383F">
          <w:rPr>
            <w:sz w:val="24"/>
          </w:rPr>
          <w:t>parties</w:t>
        </w:r>
      </w:ins>
      <w:ins w:id="83" w:author="Yves William OBAME EDOU" w:date="2018-04-04T21:19:00Z">
        <w:r w:rsidR="003034B1">
          <w:rPr>
            <w:sz w:val="24"/>
          </w:rPr>
          <w:t xml:space="preserve"> du trajet (limitations de vitesse, inclinaison de la route,</w:t>
        </w:r>
      </w:ins>
      <w:ins w:id="84" w:author="Yves William OBAME EDOU" w:date="2018-04-04T21:23:00Z">
        <w:r w:rsidR="003034B1">
          <w:rPr>
            <w:sz w:val="24"/>
          </w:rPr>
          <w:t xml:space="preserve"> </w:t>
        </w:r>
        <w:proofErr w:type="spellStart"/>
        <w:r w:rsidR="003034B1">
          <w:rPr>
            <w:sz w:val="24"/>
          </w:rPr>
          <w:t>etc</w:t>
        </w:r>
      </w:ins>
      <w:proofErr w:type="spellEnd"/>
      <w:ins w:id="85" w:author="Yves William OBAME EDOU" w:date="2018-04-04T21:19:00Z">
        <w:r w:rsidR="003034B1">
          <w:rPr>
            <w:sz w:val="24"/>
          </w:rPr>
          <w:t>) ce qui apporte plus de pertinence au résultat obtenu.</w:t>
        </w:r>
      </w:ins>
    </w:p>
    <w:p w14:paraId="4ECEB6AF" w14:textId="77777777" w:rsidR="003034B1" w:rsidRPr="00557084" w:rsidRDefault="003034B1">
      <w:pPr>
        <w:pStyle w:val="Paragraphedeliste"/>
        <w:jc w:val="both"/>
        <w:rPr>
          <w:ins w:id="86" w:author="Yves William OBAME EDOU" w:date="2018-04-04T20:55:00Z"/>
          <w:sz w:val="24"/>
        </w:rPr>
        <w:pPrChange w:id="87" w:author="Yves William OBAME EDOU" w:date="2018-04-04T23:13:00Z">
          <w:pPr>
            <w:pStyle w:val="Paragraphedeliste"/>
            <w:numPr>
              <w:numId w:val="3"/>
            </w:numPr>
            <w:ind w:hanging="360"/>
          </w:pPr>
        </w:pPrChange>
      </w:pPr>
    </w:p>
    <w:p w14:paraId="211E837E" w14:textId="0C10A863" w:rsidR="00C65989" w:rsidRDefault="00C65989">
      <w:pPr>
        <w:pStyle w:val="Paragraphedeliste"/>
        <w:numPr>
          <w:ilvl w:val="0"/>
          <w:numId w:val="3"/>
        </w:numPr>
        <w:jc w:val="both"/>
        <w:rPr>
          <w:ins w:id="88" w:author="Yves William OBAME EDOU" w:date="2018-04-04T21:26:00Z"/>
          <w:sz w:val="24"/>
        </w:rPr>
        <w:pPrChange w:id="89" w:author="Yves William OBAME EDOU" w:date="2018-04-04T23:13:00Z">
          <w:pPr>
            <w:pStyle w:val="Paragraphedeliste"/>
            <w:numPr>
              <w:numId w:val="3"/>
            </w:numPr>
            <w:ind w:hanging="360"/>
          </w:pPr>
        </w:pPrChange>
      </w:pPr>
      <w:ins w:id="90" w:author="Yves William OBAME EDOU" w:date="2018-04-04T20:55:00Z">
        <w:r w:rsidRPr="00ED5D42">
          <w:rPr>
            <w:b/>
            <w:sz w:val="24"/>
            <w:rPrChange w:id="91" w:author="Yves William OBAME EDOU" w:date="2018-04-04T22:04:00Z">
              <w:rPr>
                <w:sz w:val="24"/>
              </w:rPr>
            </w:rPrChange>
          </w:rPr>
          <w:t>L</w:t>
        </w:r>
      </w:ins>
      <w:ins w:id="92" w:author="Yves William OBAME EDOU" w:date="2018-04-04T20:57:00Z">
        <w:r w:rsidRPr="00ED5D42">
          <w:rPr>
            <w:b/>
            <w:sz w:val="24"/>
            <w:rPrChange w:id="93" w:author="Yves William OBAME EDOU" w:date="2018-04-04T22:04:00Z">
              <w:rPr>
                <w:sz w:val="24"/>
              </w:rPr>
            </w:rPrChange>
          </w:rPr>
          <w:t>a durée</w:t>
        </w:r>
      </w:ins>
      <w:ins w:id="94" w:author="Yves William OBAME EDOU" w:date="2018-04-04T22:04:00Z">
        <w:r w:rsidR="00ED5D42">
          <w:rPr>
            <w:b/>
            <w:sz w:val="24"/>
          </w:rPr>
          <w:t xml:space="preserve"> du trajet</w:t>
        </w:r>
      </w:ins>
      <w:ins w:id="95" w:author="Yves William OBAME EDOU" w:date="2018-04-04T20:57:00Z">
        <w:r>
          <w:rPr>
            <w:sz w:val="24"/>
          </w:rPr>
          <w:t> :</w:t>
        </w:r>
      </w:ins>
      <w:ins w:id="96" w:author="Yves William OBAME EDOU" w:date="2018-04-04T21:20:00Z">
        <w:r w:rsidR="003034B1">
          <w:rPr>
            <w:sz w:val="24"/>
          </w:rPr>
          <w:t xml:space="preserve"> les temps de recharge des véhicules électriques étant relativement longs</w:t>
        </w:r>
      </w:ins>
      <w:ins w:id="97" w:author="Yves William OBAME EDOU" w:date="2018-04-04T21:21:00Z">
        <w:r w:rsidR="003034B1">
          <w:rPr>
            <w:sz w:val="24"/>
          </w:rPr>
          <w:t xml:space="preserve">, </w:t>
        </w:r>
      </w:ins>
      <w:ins w:id="98" w:author="Yves William OBAME EDOU" w:date="2018-04-04T21:22:00Z">
        <w:r w:rsidR="003034B1">
          <w:rPr>
            <w:sz w:val="24"/>
          </w:rPr>
          <w:t xml:space="preserve">nous </w:t>
        </w:r>
      </w:ins>
      <w:ins w:id="99" w:author="Yves William OBAME EDOU" w:date="2018-04-04T21:23:00Z">
        <w:r w:rsidR="003034B1">
          <w:rPr>
            <w:sz w:val="24"/>
          </w:rPr>
          <w:t xml:space="preserve">estimons qu’ils jouent un rôle important </w:t>
        </w:r>
      </w:ins>
      <w:ins w:id="100" w:author="Yves William OBAME EDOU" w:date="2018-04-04T21:24:00Z">
        <w:r w:rsidR="003034B1">
          <w:rPr>
            <w:sz w:val="24"/>
          </w:rPr>
          <w:t>dans la détermination de l’i</w:t>
        </w:r>
        <w:r w:rsidR="00A2383F">
          <w:rPr>
            <w:sz w:val="24"/>
          </w:rPr>
          <w:t xml:space="preserve">tinéraire optimal. Dans [1], [3] et [5], </w:t>
        </w:r>
      </w:ins>
      <w:ins w:id="101" w:author="Yves William OBAME EDOU" w:date="2018-04-04T21:28:00Z">
        <w:r w:rsidR="00A2383F">
          <w:rPr>
            <w:sz w:val="24"/>
          </w:rPr>
          <w:t>le temps de recharge</w:t>
        </w:r>
      </w:ins>
      <w:ins w:id="102" w:author="Yves William OBAME EDOU" w:date="2018-04-04T21:50:00Z">
        <w:r w:rsidR="00BD17D4">
          <w:rPr>
            <w:sz w:val="24"/>
          </w:rPr>
          <w:t xml:space="preserve"> et </w:t>
        </w:r>
      </w:ins>
      <w:ins w:id="103" w:author="Yves William OBAME EDOU" w:date="2018-04-04T21:51:00Z">
        <w:r w:rsidR="00BD17D4">
          <w:rPr>
            <w:sz w:val="24"/>
          </w:rPr>
          <w:t xml:space="preserve">le temps d’attente dû à </w:t>
        </w:r>
      </w:ins>
      <w:ins w:id="104" w:author="Yves William OBAME EDOU" w:date="2018-04-04T21:52:00Z">
        <w:r w:rsidR="00BD17D4">
          <w:rPr>
            <w:sz w:val="24"/>
          </w:rPr>
          <w:t>la présence d</w:t>
        </w:r>
      </w:ins>
      <w:ins w:id="105" w:author="Yves William OBAME EDOU" w:date="2018-04-04T21:53:00Z">
        <w:r w:rsidR="00BD17D4">
          <w:rPr>
            <w:sz w:val="24"/>
          </w:rPr>
          <w:t xml:space="preserve">’autres </w:t>
        </w:r>
      </w:ins>
      <w:ins w:id="106" w:author="Yves William OBAME EDOU" w:date="2018-04-04T21:52:00Z">
        <w:r w:rsidR="00BD17D4">
          <w:rPr>
            <w:sz w:val="24"/>
          </w:rPr>
          <w:t xml:space="preserve">véhicules </w:t>
        </w:r>
      </w:ins>
      <w:ins w:id="107" w:author="Yves William OBAME EDOU" w:date="2018-04-04T21:54:00Z">
        <w:r w:rsidR="00BD17D4">
          <w:rPr>
            <w:sz w:val="24"/>
          </w:rPr>
          <w:t xml:space="preserve">à la station </w:t>
        </w:r>
      </w:ins>
      <w:ins w:id="108" w:author="Yves William OBAME EDOU" w:date="2018-04-04T21:52:00Z">
        <w:r w:rsidR="00BD17D4">
          <w:rPr>
            <w:sz w:val="24"/>
          </w:rPr>
          <w:t xml:space="preserve">sont </w:t>
        </w:r>
      </w:ins>
      <w:ins w:id="109" w:author="Yves William OBAME EDOU" w:date="2018-04-04T21:53:00Z">
        <w:r w:rsidR="00BD17D4">
          <w:rPr>
            <w:sz w:val="24"/>
          </w:rPr>
          <w:t>pri</w:t>
        </w:r>
      </w:ins>
      <w:ins w:id="110" w:author="Yves William OBAME EDOU" w:date="2018-04-04T21:54:00Z">
        <w:r w:rsidR="00BD17D4">
          <w:rPr>
            <w:sz w:val="24"/>
          </w:rPr>
          <w:t xml:space="preserve">s en compte dans les calculs. Cependant, dans </w:t>
        </w:r>
      </w:ins>
      <w:ins w:id="111" w:author="Yves William OBAME EDOU" w:date="2018-04-04T21:57:00Z">
        <w:r w:rsidR="00ED5D42">
          <w:rPr>
            <w:sz w:val="24"/>
          </w:rPr>
          <w:t>ces trois sources d’informations, l</w:t>
        </w:r>
      </w:ins>
      <w:ins w:id="112" w:author="Yves William OBAME EDOU" w:date="2018-04-04T21:58:00Z">
        <w:r w:rsidR="00ED5D42">
          <w:rPr>
            <w:sz w:val="24"/>
          </w:rPr>
          <w:t>es</w:t>
        </w:r>
      </w:ins>
      <w:ins w:id="113" w:author="Yves William OBAME EDOU" w:date="2018-04-04T21:57:00Z">
        <w:r w:rsidR="00ED5D42">
          <w:rPr>
            <w:sz w:val="24"/>
          </w:rPr>
          <w:t xml:space="preserve"> m</w:t>
        </w:r>
      </w:ins>
      <w:ins w:id="114" w:author="Yves William OBAME EDOU" w:date="2018-04-04T21:58:00Z">
        <w:r w:rsidR="00ED5D42">
          <w:rPr>
            <w:sz w:val="24"/>
          </w:rPr>
          <w:t>oyens</w:t>
        </w:r>
      </w:ins>
      <w:ins w:id="115" w:author="Yves William OBAME EDOU" w:date="2018-04-04T21:57:00Z">
        <w:r w:rsidR="00ED5D42">
          <w:rPr>
            <w:sz w:val="24"/>
          </w:rPr>
          <w:t xml:space="preserve"> p</w:t>
        </w:r>
      </w:ins>
      <w:ins w:id="116" w:author="Yves William OBAME EDOU" w:date="2018-04-04T21:58:00Z">
        <w:r w:rsidR="00ED5D42">
          <w:rPr>
            <w:sz w:val="24"/>
          </w:rPr>
          <w:t xml:space="preserve">ermettant de calculer la longueur des files d’attente </w:t>
        </w:r>
      </w:ins>
      <w:ins w:id="117" w:author="Yves William OBAME EDOU" w:date="2018-04-04T22:00:00Z">
        <w:r w:rsidR="00ED5D42">
          <w:rPr>
            <w:sz w:val="24"/>
          </w:rPr>
          <w:t>ne sont pas simples à mettre en place.</w:t>
        </w:r>
      </w:ins>
    </w:p>
    <w:p w14:paraId="4F9D8082" w14:textId="77777777" w:rsidR="00A2383F" w:rsidRPr="00A2383F" w:rsidRDefault="00A2383F">
      <w:pPr>
        <w:pStyle w:val="Paragraphedeliste"/>
        <w:jc w:val="both"/>
        <w:rPr>
          <w:ins w:id="118" w:author="Yves William OBAME EDOU" w:date="2018-04-04T21:26:00Z"/>
          <w:sz w:val="24"/>
          <w:rPrChange w:id="119" w:author="Yves William OBAME EDOU" w:date="2018-04-04T21:26:00Z">
            <w:rPr>
              <w:ins w:id="120" w:author="Yves William OBAME EDOU" w:date="2018-04-04T21:26:00Z"/>
            </w:rPr>
          </w:rPrChange>
        </w:rPr>
        <w:pPrChange w:id="121" w:author="Yves William OBAME EDOU" w:date="2018-04-04T23:13:00Z">
          <w:pPr>
            <w:pStyle w:val="Paragraphedeliste"/>
            <w:numPr>
              <w:numId w:val="3"/>
            </w:numPr>
            <w:ind w:hanging="360"/>
          </w:pPr>
        </w:pPrChange>
      </w:pPr>
    </w:p>
    <w:p w14:paraId="527AE484" w14:textId="77777777" w:rsidR="00A2383F" w:rsidRDefault="00A2383F">
      <w:pPr>
        <w:pStyle w:val="Paragraphedeliste"/>
        <w:jc w:val="both"/>
        <w:rPr>
          <w:ins w:id="122" w:author="Yves William OBAME EDOU" w:date="2018-04-04T20:57:00Z"/>
          <w:sz w:val="24"/>
        </w:rPr>
        <w:pPrChange w:id="123" w:author="Yves William OBAME EDOU" w:date="2018-04-04T23:13:00Z">
          <w:pPr>
            <w:pStyle w:val="Paragraphedeliste"/>
            <w:numPr>
              <w:numId w:val="3"/>
            </w:numPr>
            <w:ind w:hanging="360"/>
          </w:pPr>
        </w:pPrChange>
      </w:pPr>
    </w:p>
    <w:p w14:paraId="4DF7BF5A" w14:textId="5541B782" w:rsidR="00C65989" w:rsidRDefault="00C65989">
      <w:pPr>
        <w:pStyle w:val="Paragraphedeliste"/>
        <w:numPr>
          <w:ilvl w:val="0"/>
          <w:numId w:val="3"/>
        </w:numPr>
        <w:jc w:val="both"/>
        <w:rPr>
          <w:ins w:id="124" w:author="Yves William OBAME EDOU" w:date="2018-04-04T22:00:00Z"/>
          <w:sz w:val="24"/>
        </w:rPr>
        <w:pPrChange w:id="125" w:author="Yves William OBAME EDOU" w:date="2018-04-04T23:13:00Z">
          <w:pPr>
            <w:pStyle w:val="Paragraphedeliste"/>
            <w:numPr>
              <w:numId w:val="3"/>
            </w:numPr>
            <w:ind w:hanging="360"/>
          </w:pPr>
        </w:pPrChange>
      </w:pPr>
      <w:ins w:id="126" w:author="Yves William OBAME EDOU" w:date="2018-04-04T20:57:00Z">
        <w:r w:rsidRPr="00ED5D42">
          <w:rPr>
            <w:b/>
            <w:sz w:val="24"/>
            <w:rPrChange w:id="127" w:author="Yves William OBAME EDOU" w:date="2018-04-04T22:04:00Z">
              <w:rPr>
                <w:sz w:val="24"/>
              </w:rPr>
            </w:rPrChange>
          </w:rPr>
          <w:t>L’optimi</w:t>
        </w:r>
      </w:ins>
      <w:ins w:id="128" w:author="Yves William OBAME EDOU" w:date="2018-04-04T20:58:00Z">
        <w:r w:rsidRPr="00ED5D42">
          <w:rPr>
            <w:b/>
            <w:sz w:val="24"/>
            <w:rPrChange w:id="129" w:author="Yves William OBAME EDOU" w:date="2018-04-04T22:04:00Z">
              <w:rPr>
                <w:sz w:val="24"/>
              </w:rPr>
            </w:rPrChange>
          </w:rPr>
          <w:t>s</w:t>
        </w:r>
      </w:ins>
      <w:ins w:id="130" w:author="Yves William OBAME EDOU" w:date="2018-04-04T20:57:00Z">
        <w:r w:rsidRPr="00ED5D42">
          <w:rPr>
            <w:b/>
            <w:sz w:val="24"/>
            <w:rPrChange w:id="131" w:author="Yves William OBAME EDOU" w:date="2018-04-04T22:04:00Z">
              <w:rPr>
                <w:sz w:val="24"/>
              </w:rPr>
            </w:rPrChange>
          </w:rPr>
          <w:t>ation du temp</w:t>
        </w:r>
      </w:ins>
      <w:ins w:id="132" w:author="Yves William OBAME EDOU" w:date="2018-04-04T20:58:00Z">
        <w:r w:rsidRPr="00ED5D42">
          <w:rPr>
            <w:b/>
            <w:sz w:val="24"/>
            <w:rPrChange w:id="133" w:author="Yves William OBAME EDOU" w:date="2018-04-04T22:04:00Z">
              <w:rPr>
                <w:sz w:val="24"/>
              </w:rPr>
            </w:rPrChange>
          </w:rPr>
          <w:t>s de calcul</w:t>
        </w:r>
        <w:r>
          <w:rPr>
            <w:sz w:val="24"/>
          </w:rPr>
          <w:t> :</w:t>
        </w:r>
      </w:ins>
      <w:ins w:id="134" w:author="Yves William OBAME EDOU" w:date="2018-04-04T21:31:00Z">
        <w:r w:rsidR="00A2383F">
          <w:rPr>
            <w:sz w:val="24"/>
          </w:rPr>
          <w:t xml:space="preserve"> pour assurer le dynamisme de l</w:t>
        </w:r>
      </w:ins>
      <w:ins w:id="135" w:author="Yves William OBAME EDOU" w:date="2018-04-04T21:35:00Z">
        <w:r w:rsidR="006F6D36">
          <w:rPr>
            <w:sz w:val="24"/>
          </w:rPr>
          <w:t>’itinéraire</w:t>
        </w:r>
      </w:ins>
      <w:ins w:id="136" w:author="Yves William OBAME EDOU" w:date="2018-04-04T21:32:00Z">
        <w:r w:rsidR="00A2383F">
          <w:rPr>
            <w:sz w:val="24"/>
          </w:rPr>
          <w:t xml:space="preserve"> proposé, il est nécessaire d’utiliser des algorithme</w:t>
        </w:r>
      </w:ins>
      <w:ins w:id="137" w:author="Yves William OBAME EDOU" w:date="2018-04-04T21:33:00Z">
        <w:r w:rsidR="00A2383F">
          <w:rPr>
            <w:sz w:val="24"/>
          </w:rPr>
          <w:t xml:space="preserve">s </w:t>
        </w:r>
      </w:ins>
      <w:ins w:id="138" w:author="Yves William OBAME EDOU" w:date="2018-04-04T21:44:00Z">
        <w:r w:rsidR="00BD17D4">
          <w:rPr>
            <w:sz w:val="24"/>
          </w:rPr>
          <w:t xml:space="preserve">précis et </w:t>
        </w:r>
      </w:ins>
      <w:ins w:id="139" w:author="Yves William OBAME EDOU" w:date="2018-04-04T21:34:00Z">
        <w:r w:rsidR="006F6D36">
          <w:rPr>
            <w:sz w:val="24"/>
          </w:rPr>
          <w:t xml:space="preserve">rapides </w:t>
        </w:r>
      </w:ins>
      <w:ins w:id="140" w:author="Yves William OBAME EDOU" w:date="2018-04-04T21:36:00Z">
        <w:r w:rsidR="006F6D36">
          <w:rPr>
            <w:sz w:val="24"/>
          </w:rPr>
          <w:t xml:space="preserve">et de simplifier le traitement des informations. Dans </w:t>
        </w:r>
      </w:ins>
      <w:ins w:id="141" w:author="Yves William OBAME EDOU" w:date="2018-04-04T21:37:00Z">
        <w:r w:rsidR="006F6D36">
          <w:rPr>
            <w:sz w:val="24"/>
          </w:rPr>
          <w:t>[4], grâce à la comparaison effectuée entre plusieurs algorithmes de plus court</w:t>
        </w:r>
      </w:ins>
      <w:ins w:id="142" w:author="Yves William OBAME EDOU" w:date="2018-04-04T23:24:00Z">
        <w:r w:rsidR="00E602D7">
          <w:rPr>
            <w:sz w:val="24"/>
          </w:rPr>
          <w:t>s</w:t>
        </w:r>
      </w:ins>
      <w:ins w:id="143" w:author="Yves William OBAME EDOU" w:date="2018-04-04T21:37:00Z">
        <w:r w:rsidR="006F6D36">
          <w:rPr>
            <w:sz w:val="24"/>
          </w:rPr>
          <w:t xml:space="preserve"> chemin</w:t>
        </w:r>
      </w:ins>
      <w:ins w:id="144" w:author="Yves William OBAME EDOU" w:date="2018-04-04T23:24:00Z">
        <w:r w:rsidR="00E602D7">
          <w:rPr>
            <w:sz w:val="24"/>
          </w:rPr>
          <w:t>s</w:t>
        </w:r>
      </w:ins>
      <w:ins w:id="145" w:author="Yves William OBAME EDOU" w:date="2018-04-04T21:37:00Z">
        <w:r w:rsidR="006F6D36">
          <w:rPr>
            <w:sz w:val="24"/>
          </w:rPr>
          <w:t xml:space="preserve">, nous avons pu </w:t>
        </w:r>
      </w:ins>
      <w:ins w:id="146" w:author="Yves William OBAME EDOU" w:date="2018-04-04T21:38:00Z">
        <w:r w:rsidR="006F6D36">
          <w:rPr>
            <w:sz w:val="24"/>
          </w:rPr>
          <w:t xml:space="preserve">identifier que l’algorithme de Dial serait le plus adapté à notre objectif. En effet, cet algorithme est une version </w:t>
        </w:r>
      </w:ins>
      <w:ins w:id="147" w:author="Yves William OBAME EDOU" w:date="2018-04-04T21:39:00Z">
        <w:r w:rsidR="006F6D36">
          <w:rPr>
            <w:sz w:val="24"/>
          </w:rPr>
          <w:t>optimisée de celui de Dijkstra en terme</w:t>
        </w:r>
      </w:ins>
      <w:ins w:id="148" w:author="Yves William OBAME EDOU" w:date="2018-04-04T21:45:00Z">
        <w:r w:rsidR="00BD17D4">
          <w:rPr>
            <w:sz w:val="24"/>
          </w:rPr>
          <w:t>s</w:t>
        </w:r>
      </w:ins>
      <w:ins w:id="149" w:author="Yves William OBAME EDOU" w:date="2018-04-04T21:39:00Z">
        <w:r w:rsidR="006F6D36">
          <w:rPr>
            <w:sz w:val="24"/>
          </w:rPr>
          <w:t xml:space="preserve"> de rapidité de calcul.</w:t>
        </w:r>
      </w:ins>
      <w:ins w:id="150" w:author="Yves William OBAME EDOU" w:date="2018-04-04T21:40:00Z">
        <w:r w:rsidR="006F6D36">
          <w:rPr>
            <w:sz w:val="24"/>
          </w:rPr>
          <w:t xml:space="preserve"> </w:t>
        </w:r>
      </w:ins>
      <w:ins w:id="151" w:author="Yves William OBAME EDOU" w:date="2018-04-04T21:47:00Z">
        <w:r w:rsidR="00BD17D4">
          <w:rPr>
            <w:sz w:val="24"/>
          </w:rPr>
          <w:t>En s’appuyant sur la méthode développée dans [2], il est possible de simpli</w:t>
        </w:r>
      </w:ins>
      <w:ins w:id="152" w:author="Yves William OBAME EDOU" w:date="2018-04-04T21:48:00Z">
        <w:r w:rsidR="00BD17D4">
          <w:rPr>
            <w:sz w:val="24"/>
          </w:rPr>
          <w:t xml:space="preserve">fier le réseau routier et ainsi </w:t>
        </w:r>
      </w:ins>
      <w:ins w:id="153" w:author="Yves William OBAME EDOU" w:date="2018-04-04T21:49:00Z">
        <w:r w:rsidR="00BD17D4">
          <w:rPr>
            <w:sz w:val="24"/>
          </w:rPr>
          <w:t xml:space="preserve">de </w:t>
        </w:r>
      </w:ins>
      <w:ins w:id="154" w:author="Yves William OBAME EDOU" w:date="2018-04-04T21:48:00Z">
        <w:r w:rsidR="00BD17D4">
          <w:rPr>
            <w:sz w:val="24"/>
          </w:rPr>
          <w:t xml:space="preserve">limiter le nombre d’informations prises en compte </w:t>
        </w:r>
      </w:ins>
      <w:ins w:id="155" w:author="Yves William OBAME EDOU" w:date="2018-04-04T21:49:00Z">
        <w:r w:rsidR="00BD17D4">
          <w:rPr>
            <w:sz w:val="24"/>
          </w:rPr>
          <w:t>dans certains calculs.</w:t>
        </w:r>
      </w:ins>
      <w:ins w:id="156" w:author="Yves William OBAME EDOU" w:date="2018-04-04T21:46:00Z">
        <w:r w:rsidR="00BD17D4">
          <w:rPr>
            <w:sz w:val="24"/>
          </w:rPr>
          <w:t xml:space="preserve"> </w:t>
        </w:r>
      </w:ins>
    </w:p>
    <w:p w14:paraId="11A0E81A" w14:textId="64F4F85F" w:rsidR="00ED5D42" w:rsidRDefault="00ED5D42">
      <w:pPr>
        <w:pStyle w:val="Paragraphedeliste"/>
        <w:jc w:val="both"/>
        <w:rPr>
          <w:ins w:id="157" w:author="Yves William OBAME EDOU" w:date="2018-04-04T22:00:00Z"/>
          <w:sz w:val="24"/>
        </w:rPr>
        <w:pPrChange w:id="158" w:author="Yves William OBAME EDOU" w:date="2018-04-04T23:13:00Z">
          <w:pPr>
            <w:pStyle w:val="Paragraphedeliste"/>
          </w:pPr>
        </w:pPrChange>
      </w:pPr>
    </w:p>
    <w:p w14:paraId="7AAD4D34" w14:textId="440E1645" w:rsidR="00ED5D42" w:rsidRDefault="00ED5D42">
      <w:pPr>
        <w:pStyle w:val="Paragraphedeliste"/>
        <w:jc w:val="both"/>
        <w:rPr>
          <w:ins w:id="159" w:author="Yves William OBAME EDOU" w:date="2018-04-04T22:01:00Z"/>
          <w:sz w:val="24"/>
        </w:rPr>
        <w:pPrChange w:id="160" w:author="Yves William OBAME EDOU" w:date="2018-04-04T23:13:00Z">
          <w:pPr>
            <w:pStyle w:val="Paragraphedeliste"/>
          </w:pPr>
        </w:pPrChange>
      </w:pPr>
    </w:p>
    <w:p w14:paraId="6B791B46" w14:textId="77777777" w:rsidR="00ED5D42" w:rsidRDefault="00ED5D42">
      <w:pPr>
        <w:pStyle w:val="Paragraphedeliste"/>
        <w:ind w:left="0"/>
        <w:jc w:val="both"/>
        <w:rPr>
          <w:ins w:id="161" w:author="Yves William OBAME EDOU" w:date="2018-04-04T22:01:00Z"/>
          <w:sz w:val="24"/>
        </w:rPr>
        <w:pPrChange w:id="162" w:author="Yves William OBAME EDOU" w:date="2018-04-04T23:13:00Z">
          <w:pPr>
            <w:pStyle w:val="Paragraphedeliste"/>
          </w:pPr>
        </w:pPrChange>
      </w:pPr>
    </w:p>
    <w:p w14:paraId="3B99E1D9" w14:textId="197A0F50" w:rsidR="00ED5D42" w:rsidRDefault="00ED5D42">
      <w:pPr>
        <w:pStyle w:val="Paragraphedeliste"/>
        <w:jc w:val="both"/>
        <w:rPr>
          <w:ins w:id="163" w:author="Yves William OBAME EDOU" w:date="2018-04-04T22:01:00Z"/>
          <w:sz w:val="24"/>
        </w:rPr>
        <w:pPrChange w:id="164" w:author="Yves William OBAME EDOU" w:date="2018-04-04T23:13:00Z">
          <w:pPr>
            <w:pStyle w:val="Paragraphedeliste"/>
          </w:pPr>
        </w:pPrChange>
      </w:pPr>
    </w:p>
    <w:p w14:paraId="7AAA1C7E" w14:textId="6B1402F5" w:rsidR="00ED5D42" w:rsidRDefault="00ED5D42">
      <w:pPr>
        <w:pStyle w:val="Paragraphedeliste"/>
        <w:jc w:val="both"/>
        <w:rPr>
          <w:ins w:id="165" w:author="Yves William OBAME EDOU" w:date="2018-04-04T22:01:00Z"/>
          <w:sz w:val="24"/>
        </w:rPr>
        <w:pPrChange w:id="166" w:author="Yves William OBAME EDOU" w:date="2018-04-04T23:13:00Z">
          <w:pPr>
            <w:pStyle w:val="Paragraphedeliste"/>
          </w:pPr>
        </w:pPrChange>
      </w:pPr>
    </w:p>
    <w:p w14:paraId="79C27480" w14:textId="33FC4A50" w:rsidR="00ED5D42" w:rsidRDefault="00ED5D42">
      <w:pPr>
        <w:pStyle w:val="Paragraphedeliste"/>
        <w:jc w:val="both"/>
        <w:rPr>
          <w:ins w:id="167" w:author="Yves William OBAME EDOU" w:date="2018-04-04T22:01:00Z"/>
          <w:sz w:val="24"/>
        </w:rPr>
        <w:pPrChange w:id="168" w:author="Yves William OBAME EDOU" w:date="2018-04-04T23:13:00Z">
          <w:pPr>
            <w:pStyle w:val="Paragraphedeliste"/>
          </w:pPr>
        </w:pPrChange>
      </w:pPr>
    </w:p>
    <w:p w14:paraId="53E75FCB" w14:textId="45408854" w:rsidR="00557084" w:rsidRPr="00557084" w:rsidRDefault="00557084">
      <w:pPr>
        <w:pStyle w:val="Titre1"/>
        <w:jc w:val="both"/>
        <w:pPrChange w:id="169" w:author="Yves William OBAME EDOU" w:date="2018-04-04T23:13:00Z">
          <w:pPr/>
        </w:pPrChange>
      </w:pPr>
      <w:ins w:id="170" w:author="Yves William OBAME EDOU" w:date="2018-04-04T22:11:00Z">
        <w:r w:rsidRPr="00557084">
          <w:rPr>
            <w:rPrChange w:id="171" w:author="Yves William OBAME EDOU" w:date="2018-04-04T22:11:00Z">
              <w:rPr>
                <w:sz w:val="24"/>
              </w:rPr>
            </w:rPrChange>
          </w:rPr>
          <w:lastRenderedPageBreak/>
          <w:t>Méthode choisie</w:t>
        </w:r>
      </w:ins>
    </w:p>
    <w:p w14:paraId="71EFDF02" w14:textId="5F9A8389" w:rsidR="00336BB1" w:rsidRPr="00ED5D42" w:rsidRDefault="00336BB1">
      <w:pPr>
        <w:pStyle w:val="Titre2"/>
        <w:jc w:val="both"/>
        <w:rPr>
          <w:rPrChange w:id="172" w:author="Yves William OBAME EDOU" w:date="2018-04-04T22:04:00Z">
            <w:rPr>
              <w:sz w:val="32"/>
            </w:rPr>
          </w:rPrChange>
        </w:rPr>
        <w:pPrChange w:id="173" w:author="Yves William OBAME EDOU" w:date="2018-04-04T23:13:00Z">
          <w:pPr/>
        </w:pPrChange>
      </w:pPr>
      <w:r w:rsidRPr="00ED5D42">
        <w:rPr>
          <w:rPrChange w:id="174" w:author="Yves William OBAME EDOU" w:date="2018-04-04T22:04:00Z">
            <w:rPr>
              <w:sz w:val="32"/>
            </w:rPr>
          </w:rPrChange>
        </w:rPr>
        <w:t>Hypothèses et contraintes</w:t>
      </w:r>
    </w:p>
    <w:p w14:paraId="1FE7BA5C" w14:textId="34E8DF11" w:rsidR="00336BB1" w:rsidRDefault="001F3F07">
      <w:pPr>
        <w:jc w:val="both"/>
        <w:rPr>
          <w:sz w:val="24"/>
        </w:rPr>
        <w:pPrChange w:id="175" w:author="Yves William OBAME EDOU" w:date="2018-04-04T23:13:00Z">
          <w:pPr/>
        </w:pPrChange>
      </w:pPr>
      <w:r>
        <w:rPr>
          <w:sz w:val="24"/>
        </w:rPr>
        <w:t>Hypothèses</w:t>
      </w:r>
    </w:p>
    <w:p w14:paraId="0AD0D1E0" w14:textId="23B00D51" w:rsidR="00856B66" w:rsidRDefault="00856B66">
      <w:pPr>
        <w:pStyle w:val="Paragraphedeliste"/>
        <w:numPr>
          <w:ilvl w:val="0"/>
          <w:numId w:val="2"/>
        </w:numPr>
        <w:jc w:val="both"/>
        <w:rPr>
          <w:sz w:val="24"/>
        </w:rPr>
        <w:pPrChange w:id="176" w:author="Yves William OBAME EDOU" w:date="2018-04-04T23:13:00Z">
          <w:pPr>
            <w:pStyle w:val="Paragraphedeliste"/>
            <w:numPr>
              <w:numId w:val="2"/>
            </w:numPr>
            <w:ind w:hanging="360"/>
          </w:pPr>
        </w:pPrChange>
      </w:pPr>
      <w:r>
        <w:rPr>
          <w:sz w:val="24"/>
        </w:rPr>
        <w:t xml:space="preserve">Tous les nœuds ne sont pas </w:t>
      </w:r>
      <w:r w:rsidR="0037254A">
        <w:rPr>
          <w:sz w:val="24"/>
        </w:rPr>
        <w:t>obligatoirement</w:t>
      </w:r>
      <w:r>
        <w:rPr>
          <w:sz w:val="24"/>
        </w:rPr>
        <w:t xml:space="preserve"> des stations de recharge</w:t>
      </w:r>
    </w:p>
    <w:p w14:paraId="4FB7B194" w14:textId="4821F20B" w:rsidR="000B294E" w:rsidRDefault="000B294E">
      <w:pPr>
        <w:pStyle w:val="Paragraphedeliste"/>
        <w:numPr>
          <w:ilvl w:val="0"/>
          <w:numId w:val="2"/>
        </w:numPr>
        <w:jc w:val="both"/>
        <w:rPr>
          <w:sz w:val="24"/>
        </w:rPr>
        <w:pPrChange w:id="177" w:author="Yves William OBAME EDOU" w:date="2018-04-04T23:13:00Z">
          <w:pPr>
            <w:pStyle w:val="Paragraphedeliste"/>
            <w:numPr>
              <w:numId w:val="2"/>
            </w:numPr>
            <w:ind w:hanging="360"/>
          </w:pPr>
        </w:pPrChange>
      </w:pPr>
      <w:r>
        <w:rPr>
          <w:sz w:val="24"/>
        </w:rPr>
        <w:t>Toutes les stations n’ont pas le même temps de recharge</w:t>
      </w:r>
    </w:p>
    <w:p w14:paraId="594F7260" w14:textId="04E1E462" w:rsidR="00D11E51" w:rsidRDefault="00D11E51">
      <w:pPr>
        <w:pStyle w:val="Paragraphedeliste"/>
        <w:numPr>
          <w:ilvl w:val="0"/>
          <w:numId w:val="2"/>
        </w:numPr>
        <w:jc w:val="both"/>
        <w:rPr>
          <w:sz w:val="24"/>
        </w:rPr>
        <w:pPrChange w:id="178" w:author="Yves William OBAME EDOU" w:date="2018-04-04T23:13:00Z">
          <w:pPr>
            <w:pStyle w:val="Paragraphedeliste"/>
            <w:numPr>
              <w:numId w:val="2"/>
            </w:numPr>
            <w:ind w:hanging="360"/>
          </w:pPr>
        </w:pPrChange>
      </w:pPr>
      <w:r>
        <w:rPr>
          <w:sz w:val="24"/>
        </w:rPr>
        <w:t>La distance entre deux nœuds est inférieure à 10km</w:t>
      </w:r>
    </w:p>
    <w:p w14:paraId="69034948" w14:textId="12F2B8B8" w:rsidR="00D11E51" w:rsidRDefault="00D11E51">
      <w:pPr>
        <w:pStyle w:val="Paragraphedeliste"/>
        <w:numPr>
          <w:ilvl w:val="0"/>
          <w:numId w:val="2"/>
        </w:numPr>
        <w:jc w:val="both"/>
        <w:rPr>
          <w:sz w:val="24"/>
        </w:rPr>
        <w:pPrChange w:id="179" w:author="Yves William OBAME EDOU" w:date="2018-04-04T23:13:00Z">
          <w:pPr>
            <w:pStyle w:val="Paragraphedeliste"/>
            <w:numPr>
              <w:numId w:val="2"/>
            </w:numPr>
            <w:ind w:hanging="360"/>
          </w:pPr>
        </w:pPrChange>
      </w:pPr>
      <w:r>
        <w:rPr>
          <w:sz w:val="24"/>
        </w:rPr>
        <w:t>Le véhicule arrive à destination avec une énergie minimale</w:t>
      </w:r>
    </w:p>
    <w:p w14:paraId="04A51FF9" w14:textId="30919444" w:rsidR="00D11E51" w:rsidRDefault="00D11E51">
      <w:pPr>
        <w:pStyle w:val="Paragraphedeliste"/>
        <w:numPr>
          <w:ilvl w:val="0"/>
          <w:numId w:val="2"/>
        </w:numPr>
        <w:jc w:val="both"/>
        <w:rPr>
          <w:sz w:val="24"/>
        </w:rPr>
        <w:pPrChange w:id="180" w:author="Yves William OBAME EDOU" w:date="2018-04-04T23:13:00Z">
          <w:pPr>
            <w:pStyle w:val="Paragraphedeliste"/>
            <w:numPr>
              <w:numId w:val="2"/>
            </w:numPr>
            <w:ind w:hanging="360"/>
          </w:pPr>
        </w:pPrChange>
      </w:pPr>
      <w:r>
        <w:rPr>
          <w:sz w:val="24"/>
        </w:rPr>
        <w:t xml:space="preserve">L’origine et la destination sont des nœuds </w:t>
      </w:r>
    </w:p>
    <w:p w14:paraId="5BF1BB0F" w14:textId="2D0FC237" w:rsidR="00D11E51" w:rsidRDefault="00D11E51">
      <w:pPr>
        <w:pStyle w:val="Paragraphedeliste"/>
        <w:numPr>
          <w:ilvl w:val="0"/>
          <w:numId w:val="2"/>
        </w:numPr>
        <w:jc w:val="both"/>
        <w:rPr>
          <w:sz w:val="24"/>
        </w:rPr>
        <w:pPrChange w:id="181" w:author="Yves William OBAME EDOU" w:date="2018-04-04T23:13:00Z">
          <w:pPr>
            <w:pStyle w:val="Paragraphedeliste"/>
            <w:numPr>
              <w:numId w:val="2"/>
            </w:numPr>
            <w:ind w:hanging="360"/>
          </w:pPr>
        </w:pPrChange>
      </w:pPr>
      <w:r>
        <w:rPr>
          <w:sz w:val="24"/>
        </w:rPr>
        <w:t>L’énergie de départ est connue</w:t>
      </w:r>
    </w:p>
    <w:p w14:paraId="509A83E2" w14:textId="18E4CD62" w:rsidR="00D11E51" w:rsidRPr="001F3F07" w:rsidRDefault="00D11E51">
      <w:pPr>
        <w:pStyle w:val="Paragraphedeliste"/>
        <w:numPr>
          <w:ilvl w:val="0"/>
          <w:numId w:val="2"/>
        </w:numPr>
        <w:jc w:val="both"/>
        <w:rPr>
          <w:sz w:val="24"/>
        </w:rPr>
        <w:pPrChange w:id="182" w:author="Yves William OBAME EDOU" w:date="2018-04-04T23:13:00Z">
          <w:pPr>
            <w:pStyle w:val="Paragraphedeliste"/>
            <w:numPr>
              <w:numId w:val="2"/>
            </w:numPr>
            <w:ind w:hanging="360"/>
          </w:pPr>
        </w:pPrChange>
      </w:pPr>
      <w:r>
        <w:rPr>
          <w:sz w:val="24"/>
        </w:rPr>
        <w:t>L</w:t>
      </w:r>
      <w:del w:id="183" w:author="Yves William OBAME EDOU" w:date="2018-04-04T23:26:00Z">
        <w:r w:rsidDel="00F946E5">
          <w:rPr>
            <w:sz w:val="24"/>
          </w:rPr>
          <w:delText xml:space="preserve">e temps </w:delText>
        </w:r>
      </w:del>
      <w:ins w:id="184" w:author="Yves William OBAME EDOU" w:date="2018-04-04T23:26:00Z">
        <w:r w:rsidR="00F946E5">
          <w:rPr>
            <w:sz w:val="24"/>
          </w:rPr>
          <w:t xml:space="preserve">es durées </w:t>
        </w:r>
      </w:ins>
      <w:r w:rsidR="006C0E4B">
        <w:rPr>
          <w:sz w:val="24"/>
        </w:rPr>
        <w:t>des files</w:t>
      </w:r>
      <w:ins w:id="185" w:author="Yves William OBAME EDOU" w:date="2018-04-04T23:26:00Z">
        <w:r w:rsidR="00F946E5">
          <w:rPr>
            <w:sz w:val="24"/>
          </w:rPr>
          <w:t xml:space="preserve"> </w:t>
        </w:r>
      </w:ins>
      <w:r>
        <w:rPr>
          <w:sz w:val="24"/>
        </w:rPr>
        <w:t>d’attente</w:t>
      </w:r>
      <w:r w:rsidR="006C0E4B">
        <w:rPr>
          <w:sz w:val="24"/>
        </w:rPr>
        <w:t>s</w:t>
      </w:r>
      <w:r>
        <w:rPr>
          <w:sz w:val="24"/>
        </w:rPr>
        <w:t xml:space="preserve"> dans </w:t>
      </w:r>
      <w:del w:id="186" w:author="Yves William OBAME EDOU" w:date="2018-04-04T23:26:00Z">
        <w:r w:rsidDel="00F946E5">
          <w:rPr>
            <w:sz w:val="24"/>
          </w:rPr>
          <w:delText xml:space="preserve">une </w:delText>
        </w:r>
      </w:del>
      <w:ins w:id="187" w:author="Yves William OBAME EDOU" w:date="2018-04-04T23:26:00Z">
        <w:r w:rsidR="00F946E5">
          <w:rPr>
            <w:sz w:val="24"/>
          </w:rPr>
          <w:t xml:space="preserve">les </w:t>
        </w:r>
      </w:ins>
      <w:r>
        <w:rPr>
          <w:sz w:val="24"/>
        </w:rPr>
        <w:t>station</w:t>
      </w:r>
      <w:r w:rsidR="006C0E4B">
        <w:rPr>
          <w:sz w:val="24"/>
        </w:rPr>
        <w:t>s</w:t>
      </w:r>
      <w:r>
        <w:rPr>
          <w:sz w:val="24"/>
        </w:rPr>
        <w:t xml:space="preserve"> </w:t>
      </w:r>
      <w:del w:id="188" w:author="Yves William OBAME EDOU" w:date="2018-04-04T23:27:00Z">
        <w:r w:rsidDel="00F946E5">
          <w:rPr>
            <w:sz w:val="24"/>
          </w:rPr>
          <w:delText xml:space="preserve">est </w:delText>
        </w:r>
      </w:del>
      <w:ins w:id="189" w:author="Yves William OBAME EDOU" w:date="2018-04-04T23:27:00Z">
        <w:r w:rsidR="00F946E5">
          <w:rPr>
            <w:sz w:val="24"/>
          </w:rPr>
          <w:t xml:space="preserve">sont </w:t>
        </w:r>
      </w:ins>
      <w:r>
        <w:rPr>
          <w:sz w:val="24"/>
        </w:rPr>
        <w:t>connu</w:t>
      </w:r>
      <w:ins w:id="190" w:author="Yves William OBAME EDOU" w:date="2018-04-04T23:27:00Z">
        <w:r w:rsidR="00F946E5">
          <w:rPr>
            <w:sz w:val="24"/>
          </w:rPr>
          <w:t>es</w:t>
        </w:r>
      </w:ins>
    </w:p>
    <w:p w14:paraId="494482E6" w14:textId="7F5C3B02" w:rsidR="001F3F07" w:rsidRDefault="001F3F07">
      <w:pPr>
        <w:jc w:val="both"/>
        <w:rPr>
          <w:sz w:val="24"/>
        </w:rPr>
        <w:pPrChange w:id="191" w:author="Yves William OBAME EDOU" w:date="2018-04-04T23:13:00Z">
          <w:pPr/>
        </w:pPrChange>
      </w:pPr>
      <w:r>
        <w:rPr>
          <w:sz w:val="24"/>
        </w:rPr>
        <w:t>Contraintes</w:t>
      </w:r>
    </w:p>
    <w:p w14:paraId="029DEB65" w14:textId="62EA7883" w:rsidR="001F3F07" w:rsidRDefault="006F6D36">
      <w:pPr>
        <w:pStyle w:val="Paragraphedeliste"/>
        <w:numPr>
          <w:ilvl w:val="0"/>
          <w:numId w:val="1"/>
        </w:numPr>
        <w:jc w:val="both"/>
        <w:rPr>
          <w:sz w:val="24"/>
        </w:rPr>
        <w:pPrChange w:id="192" w:author="Yves William OBAME EDOU" w:date="2018-04-04T23:13:00Z">
          <w:pPr>
            <w:pStyle w:val="Paragraphedeliste"/>
            <w:numPr>
              <w:numId w:val="1"/>
            </w:numPr>
            <w:ind w:hanging="360"/>
          </w:pPr>
        </w:pPrChange>
      </w:pPr>
      <w:ins w:id="193" w:author="Yves William OBAME EDOU" w:date="2018-04-04T21:43:00Z">
        <w:r>
          <w:rPr>
            <w:sz w:val="24"/>
          </w:rPr>
          <w:t xml:space="preserve">Impact du </w:t>
        </w:r>
      </w:ins>
      <w:del w:id="194" w:author="Yves William OBAME EDOU" w:date="2018-04-04T21:42:00Z">
        <w:r w:rsidR="000B60A9" w:rsidDel="006F6D36">
          <w:rPr>
            <w:sz w:val="24"/>
          </w:rPr>
          <w:delText>T</w:delText>
        </w:r>
      </w:del>
      <w:ins w:id="195" w:author="Yves William OBAME EDOU" w:date="2018-04-04T21:43:00Z">
        <w:r>
          <w:rPr>
            <w:sz w:val="24"/>
          </w:rPr>
          <w:t>t</w:t>
        </w:r>
      </w:ins>
      <w:r w:rsidR="001F3F07">
        <w:rPr>
          <w:sz w:val="24"/>
        </w:rPr>
        <w:t>rafic entre 2 nœuds</w:t>
      </w:r>
      <w:r w:rsidR="00D11E51">
        <w:rPr>
          <w:sz w:val="24"/>
        </w:rPr>
        <w:t xml:space="preserve"> </w:t>
      </w:r>
      <w:del w:id="196" w:author="Yves William OBAME EDOU" w:date="2018-04-04T21:43:00Z">
        <w:r w:rsidR="00D11E51" w:rsidDel="006F6D36">
          <w:rPr>
            <w:sz w:val="24"/>
          </w:rPr>
          <w:delText xml:space="preserve">influence </w:delText>
        </w:r>
      </w:del>
      <w:ins w:id="197" w:author="Yves William OBAME EDOU" w:date="2018-04-04T21:43:00Z">
        <w:r>
          <w:rPr>
            <w:sz w:val="24"/>
          </w:rPr>
          <w:t xml:space="preserve">sur </w:t>
        </w:r>
      </w:ins>
      <w:r w:rsidR="00D11E51">
        <w:rPr>
          <w:sz w:val="24"/>
        </w:rPr>
        <w:t>le temps de trajet</w:t>
      </w:r>
    </w:p>
    <w:p w14:paraId="00697E68" w14:textId="668C660F" w:rsidR="001F3F07" w:rsidRDefault="006F6D36">
      <w:pPr>
        <w:pStyle w:val="Paragraphedeliste"/>
        <w:numPr>
          <w:ilvl w:val="0"/>
          <w:numId w:val="1"/>
        </w:numPr>
        <w:jc w:val="both"/>
        <w:rPr>
          <w:sz w:val="24"/>
        </w:rPr>
        <w:pPrChange w:id="198" w:author="Yves William OBAME EDOU" w:date="2018-04-04T23:13:00Z">
          <w:pPr>
            <w:pStyle w:val="Paragraphedeliste"/>
            <w:numPr>
              <w:numId w:val="1"/>
            </w:numPr>
            <w:ind w:hanging="360"/>
          </w:pPr>
        </w:pPrChange>
      </w:pPr>
      <w:ins w:id="199" w:author="Yves William OBAME EDOU" w:date="2018-04-04T21:42:00Z">
        <w:r>
          <w:rPr>
            <w:sz w:val="24"/>
          </w:rPr>
          <w:t>T</w:t>
        </w:r>
      </w:ins>
      <w:del w:id="200" w:author="Yves William OBAME EDOU" w:date="2018-04-04T21:42:00Z">
        <w:r w:rsidR="000B60A9" w:rsidDel="006F6D36">
          <w:rPr>
            <w:sz w:val="24"/>
          </w:rPr>
          <w:delText>T</w:delText>
        </w:r>
      </w:del>
      <w:r w:rsidR="00D42194">
        <w:rPr>
          <w:sz w:val="24"/>
        </w:rPr>
        <w:t>emps de recharge dans les stations</w:t>
      </w:r>
    </w:p>
    <w:p w14:paraId="74922B81" w14:textId="108D6EB1" w:rsidR="00D42194" w:rsidRDefault="000B60A9">
      <w:pPr>
        <w:pStyle w:val="Paragraphedeliste"/>
        <w:numPr>
          <w:ilvl w:val="0"/>
          <w:numId w:val="1"/>
        </w:numPr>
        <w:jc w:val="both"/>
        <w:rPr>
          <w:sz w:val="24"/>
        </w:rPr>
        <w:pPrChange w:id="201" w:author="Yves William OBAME EDOU" w:date="2018-04-04T23:13:00Z">
          <w:pPr>
            <w:pStyle w:val="Paragraphedeliste"/>
            <w:numPr>
              <w:numId w:val="1"/>
            </w:numPr>
            <w:ind w:hanging="360"/>
          </w:pPr>
        </w:pPrChange>
      </w:pPr>
      <w:r>
        <w:rPr>
          <w:sz w:val="24"/>
        </w:rPr>
        <w:t>Gestion de l’é</w:t>
      </w:r>
      <w:r w:rsidR="00D42194">
        <w:rPr>
          <w:sz w:val="24"/>
        </w:rPr>
        <w:t>nergie consommée par le véhicule</w:t>
      </w:r>
    </w:p>
    <w:p w14:paraId="549309D4" w14:textId="6CE677F6" w:rsidR="00D11E51" w:rsidRPr="000B60A9" w:rsidRDefault="001E2255">
      <w:pPr>
        <w:pStyle w:val="Paragraphedeliste"/>
        <w:numPr>
          <w:ilvl w:val="0"/>
          <w:numId w:val="1"/>
        </w:numPr>
        <w:jc w:val="both"/>
        <w:rPr>
          <w:sz w:val="24"/>
        </w:rPr>
        <w:pPrChange w:id="202" w:author="Yves William OBAME EDOU" w:date="2018-04-04T23:13:00Z">
          <w:pPr>
            <w:pStyle w:val="Paragraphedeliste"/>
            <w:numPr>
              <w:numId w:val="1"/>
            </w:numPr>
            <w:ind w:hanging="360"/>
          </w:pPr>
        </w:pPrChange>
      </w:pPr>
      <w:r>
        <w:rPr>
          <w:sz w:val="24"/>
        </w:rPr>
        <w:t>Densité d</w:t>
      </w:r>
      <w:ins w:id="203" w:author="Yves William OBAME EDOU" w:date="2018-04-04T22:13:00Z">
        <w:r w:rsidR="00557084">
          <w:rPr>
            <w:sz w:val="24"/>
          </w:rPr>
          <w:t>u réseau de</w:t>
        </w:r>
      </w:ins>
      <w:del w:id="204" w:author="Yves William OBAME EDOU" w:date="2018-04-04T22:13:00Z">
        <w:r w:rsidDel="00557084">
          <w:rPr>
            <w:sz w:val="24"/>
          </w:rPr>
          <w:delText>es</w:delText>
        </w:r>
      </w:del>
      <w:r>
        <w:rPr>
          <w:sz w:val="24"/>
        </w:rPr>
        <w:t xml:space="preserve"> stations de recharge</w:t>
      </w:r>
    </w:p>
    <w:p w14:paraId="2006665C" w14:textId="77777777" w:rsidR="00D11E51" w:rsidRDefault="00D11E51">
      <w:pPr>
        <w:jc w:val="both"/>
        <w:rPr>
          <w:sz w:val="32"/>
        </w:rPr>
        <w:pPrChange w:id="205" w:author="Yves William OBAME EDOU" w:date="2018-04-04T23:13:00Z">
          <w:pPr/>
        </w:pPrChange>
      </w:pPr>
    </w:p>
    <w:p w14:paraId="0CDF2F6F" w14:textId="43E1A502" w:rsidR="000B294E" w:rsidRPr="00ED5D42" w:rsidRDefault="00336BB1">
      <w:pPr>
        <w:pStyle w:val="Titre2"/>
        <w:jc w:val="both"/>
        <w:rPr>
          <w:rPrChange w:id="206" w:author="Yves William OBAME EDOU" w:date="2018-04-04T22:04:00Z">
            <w:rPr>
              <w:sz w:val="32"/>
            </w:rPr>
          </w:rPrChange>
        </w:rPr>
        <w:pPrChange w:id="207" w:author="Yves William OBAME EDOU" w:date="2018-04-04T23:13:00Z">
          <w:pPr/>
        </w:pPrChange>
      </w:pPr>
      <w:del w:id="208" w:author="Yves William OBAME EDOU" w:date="2018-04-04T22:10:00Z">
        <w:r w:rsidRPr="00ED5D42" w:rsidDel="00557084">
          <w:rPr>
            <w:rPrChange w:id="209" w:author="Yves William OBAME EDOU" w:date="2018-04-04T22:04:00Z">
              <w:rPr>
                <w:sz w:val="32"/>
              </w:rPr>
            </w:rPrChange>
          </w:rPr>
          <w:delText>Approche choisie</w:delText>
        </w:r>
      </w:del>
      <w:ins w:id="210" w:author="Yves William OBAME EDOU" w:date="2018-04-04T23:27:00Z">
        <w:r w:rsidR="00F946E5">
          <w:t>Etapes</w:t>
        </w:r>
      </w:ins>
      <w:ins w:id="211" w:author="Yves William OBAME EDOU" w:date="2018-04-04T22:10:00Z">
        <w:r w:rsidR="00557084">
          <w:t xml:space="preserve"> de la méthode</w:t>
        </w:r>
      </w:ins>
    </w:p>
    <w:p w14:paraId="466B834E" w14:textId="710B7226" w:rsidR="000B60A9" w:rsidRDefault="000B60A9">
      <w:pPr>
        <w:jc w:val="both"/>
        <w:rPr>
          <w:b/>
          <w:sz w:val="24"/>
        </w:rPr>
        <w:pPrChange w:id="212" w:author="Yves William OBAME EDOU" w:date="2018-04-04T23:13:00Z">
          <w:pPr/>
        </w:pPrChange>
      </w:pPr>
      <w:r w:rsidRPr="000B60A9">
        <w:rPr>
          <w:b/>
          <w:sz w:val="24"/>
        </w:rPr>
        <w:t>Etape 0 :</w:t>
      </w:r>
    </w:p>
    <w:p w14:paraId="63B374AD" w14:textId="36E20364" w:rsidR="000B60A9" w:rsidRPr="000B60A9" w:rsidRDefault="000B60A9">
      <w:pPr>
        <w:pStyle w:val="Paragraphedeliste"/>
        <w:numPr>
          <w:ilvl w:val="0"/>
          <w:numId w:val="1"/>
        </w:numPr>
        <w:jc w:val="both"/>
        <w:rPr>
          <w:sz w:val="24"/>
        </w:rPr>
        <w:pPrChange w:id="213" w:author="Yves William OBAME EDOU" w:date="2018-04-04T23:13:00Z">
          <w:pPr>
            <w:pStyle w:val="Paragraphedeliste"/>
            <w:numPr>
              <w:numId w:val="1"/>
            </w:numPr>
            <w:ind w:hanging="360"/>
          </w:pPr>
        </w:pPrChange>
      </w:pPr>
      <w:r w:rsidRPr="000B60A9">
        <w:rPr>
          <w:sz w:val="24"/>
        </w:rPr>
        <w:t>Récupérer les données des routes (nœuds, tronçons, trafic, altitude), des stations et de la météo</w:t>
      </w:r>
    </w:p>
    <w:p w14:paraId="31D67141" w14:textId="755369C0" w:rsidR="000B60A9" w:rsidRDefault="000B60A9">
      <w:pPr>
        <w:pStyle w:val="Paragraphedeliste"/>
        <w:numPr>
          <w:ilvl w:val="0"/>
          <w:numId w:val="1"/>
        </w:numPr>
        <w:jc w:val="both"/>
        <w:rPr>
          <w:sz w:val="24"/>
        </w:rPr>
        <w:pPrChange w:id="214" w:author="Yves William OBAME EDOU" w:date="2018-04-04T23:13:00Z">
          <w:pPr>
            <w:pStyle w:val="Paragraphedeliste"/>
            <w:numPr>
              <w:numId w:val="1"/>
            </w:numPr>
            <w:ind w:hanging="360"/>
          </w:pPr>
        </w:pPrChange>
      </w:pPr>
      <w:del w:id="215" w:author="Yves William OBAME EDOU" w:date="2018-04-04T22:13:00Z">
        <w:r w:rsidRPr="000B60A9" w:rsidDel="00557084">
          <w:rPr>
            <w:sz w:val="24"/>
          </w:rPr>
          <w:delText xml:space="preserve">Simplification </w:delText>
        </w:r>
      </w:del>
      <w:ins w:id="216" w:author="Yves William OBAME EDOU" w:date="2018-04-04T22:13:00Z">
        <w:r w:rsidR="00557084" w:rsidRPr="000B60A9">
          <w:rPr>
            <w:sz w:val="24"/>
          </w:rPr>
          <w:t>Simplifi</w:t>
        </w:r>
        <w:r w:rsidR="00557084">
          <w:rPr>
            <w:sz w:val="24"/>
          </w:rPr>
          <w:t>er</w:t>
        </w:r>
        <w:r w:rsidR="00557084" w:rsidRPr="000B60A9">
          <w:rPr>
            <w:sz w:val="24"/>
          </w:rPr>
          <w:t xml:space="preserve"> </w:t>
        </w:r>
      </w:ins>
      <w:del w:id="217" w:author="Yves William OBAME EDOU" w:date="2018-04-04T22:13:00Z">
        <w:r w:rsidRPr="000B60A9" w:rsidDel="00557084">
          <w:rPr>
            <w:sz w:val="24"/>
          </w:rPr>
          <w:delText xml:space="preserve">du </w:delText>
        </w:r>
      </w:del>
      <w:ins w:id="218" w:author="Yves William OBAME EDOU" w:date="2018-04-04T22:13:00Z">
        <w:r w:rsidR="00557084">
          <w:rPr>
            <w:sz w:val="24"/>
          </w:rPr>
          <w:t>le</w:t>
        </w:r>
        <w:r w:rsidR="00557084" w:rsidRPr="000B60A9">
          <w:rPr>
            <w:sz w:val="24"/>
          </w:rPr>
          <w:t xml:space="preserve"> </w:t>
        </w:r>
      </w:ins>
      <w:ins w:id="219" w:author="Yves William OBAME EDOU" w:date="2018-04-04T22:07:00Z">
        <w:r w:rsidR="00557084">
          <w:rPr>
            <w:sz w:val="24"/>
          </w:rPr>
          <w:t>schéma (</w:t>
        </w:r>
      </w:ins>
      <w:del w:id="220" w:author="Yves William OBAME EDOU" w:date="2018-04-04T22:04:00Z">
        <w:r w:rsidRPr="000B60A9" w:rsidDel="00557084">
          <w:rPr>
            <w:sz w:val="24"/>
          </w:rPr>
          <w:delText xml:space="preserve">graphe </w:delText>
        </w:r>
      </w:del>
      <w:ins w:id="221" w:author="Yves William OBAME EDOU" w:date="2018-04-04T22:04:00Z">
        <w:r w:rsidR="00557084">
          <w:rPr>
            <w:sz w:val="24"/>
          </w:rPr>
          <w:t>réseau routier</w:t>
        </w:r>
      </w:ins>
      <w:ins w:id="222" w:author="Yves William OBAME EDOU" w:date="2018-04-04T22:07:00Z">
        <w:r w:rsidR="00557084">
          <w:rPr>
            <w:sz w:val="24"/>
          </w:rPr>
          <w:t>)</w:t>
        </w:r>
      </w:ins>
      <w:ins w:id="223" w:author="Yves William OBAME EDOU" w:date="2018-04-04T22:04:00Z">
        <w:r w:rsidR="00557084" w:rsidRPr="000B60A9">
          <w:rPr>
            <w:sz w:val="24"/>
          </w:rPr>
          <w:t xml:space="preserve"> </w:t>
        </w:r>
      </w:ins>
      <w:r w:rsidRPr="000B60A9">
        <w:rPr>
          <w:sz w:val="24"/>
        </w:rPr>
        <w:t xml:space="preserve">en définissant </w:t>
      </w:r>
      <w:ins w:id="224" w:author="Yves William OBAME EDOU" w:date="2018-04-04T22:05:00Z">
        <w:r w:rsidR="00557084">
          <w:rPr>
            <w:sz w:val="24"/>
          </w:rPr>
          <w:t>d</w:t>
        </w:r>
      </w:ins>
      <w:del w:id="225" w:author="Yves William OBAME EDOU" w:date="2018-04-04T22:05:00Z">
        <w:r w:rsidRPr="000B60A9" w:rsidDel="00557084">
          <w:rPr>
            <w:sz w:val="24"/>
          </w:rPr>
          <w:delText>l</w:delText>
        </w:r>
      </w:del>
      <w:r w:rsidRPr="000B60A9">
        <w:rPr>
          <w:sz w:val="24"/>
        </w:rPr>
        <w:t>es nœuds importants</w:t>
      </w:r>
    </w:p>
    <w:p w14:paraId="5F8DA04C" w14:textId="4DA59588" w:rsidR="000B60A9" w:rsidRDefault="000B60A9">
      <w:pPr>
        <w:pStyle w:val="Paragraphedeliste"/>
        <w:numPr>
          <w:ilvl w:val="0"/>
          <w:numId w:val="1"/>
        </w:numPr>
        <w:jc w:val="both"/>
        <w:rPr>
          <w:sz w:val="24"/>
        </w:rPr>
        <w:pPrChange w:id="226" w:author="Yves William OBAME EDOU" w:date="2018-04-04T23:13:00Z">
          <w:pPr>
            <w:pStyle w:val="Paragraphedeliste"/>
            <w:numPr>
              <w:numId w:val="1"/>
            </w:numPr>
            <w:ind w:hanging="360"/>
          </w:pPr>
        </w:pPrChange>
      </w:pPr>
      <w:r>
        <w:rPr>
          <w:sz w:val="24"/>
        </w:rPr>
        <w:t>Déterminer les valeurs des variables suivantes :</w:t>
      </w:r>
    </w:p>
    <w:p w14:paraId="7FDD8F97" w14:textId="518F68DD" w:rsidR="000B60A9" w:rsidRDefault="000B60A9">
      <w:pPr>
        <w:pStyle w:val="Paragraphedeliste"/>
        <w:numPr>
          <w:ilvl w:val="1"/>
          <w:numId w:val="1"/>
        </w:numPr>
        <w:jc w:val="both"/>
        <w:rPr>
          <w:sz w:val="24"/>
        </w:rPr>
        <w:pPrChange w:id="227" w:author="Yves William OBAME EDOU" w:date="2018-04-04T23:13:00Z">
          <w:pPr>
            <w:pStyle w:val="Paragraphedeliste"/>
            <w:numPr>
              <w:ilvl w:val="1"/>
              <w:numId w:val="1"/>
            </w:numPr>
            <w:ind w:left="1440" w:hanging="360"/>
          </w:pPr>
        </w:pPrChange>
      </w:pPr>
      <w:r>
        <w:rPr>
          <w:sz w:val="24"/>
        </w:rPr>
        <w:t xml:space="preserve">Consommation d’énergie des arcs </w:t>
      </w:r>
    </w:p>
    <w:p w14:paraId="05B6B470" w14:textId="43F2EDB4" w:rsidR="000B60A9" w:rsidRDefault="00B65BD0">
      <w:pPr>
        <w:pStyle w:val="Paragraphedeliste"/>
        <w:numPr>
          <w:ilvl w:val="1"/>
          <w:numId w:val="1"/>
        </w:numPr>
        <w:jc w:val="both"/>
        <w:rPr>
          <w:sz w:val="24"/>
        </w:rPr>
        <w:pPrChange w:id="228" w:author="Yves William OBAME EDOU" w:date="2018-04-04T23:13:00Z">
          <w:pPr>
            <w:pStyle w:val="Paragraphedeliste"/>
            <w:numPr>
              <w:ilvl w:val="1"/>
              <w:numId w:val="1"/>
            </w:numPr>
            <w:ind w:left="1440" w:hanging="360"/>
          </w:pPr>
        </w:pPrChange>
      </w:pPr>
      <w:r>
        <w:rPr>
          <w:sz w:val="24"/>
        </w:rPr>
        <w:t xml:space="preserve">Temps de parcours des </w:t>
      </w:r>
      <w:del w:id="229" w:author="Yves William OBAME EDOU" w:date="2018-04-04T22:14:00Z">
        <w:r w:rsidDel="00557084">
          <w:rPr>
            <w:sz w:val="24"/>
          </w:rPr>
          <w:delText>arcs</w:delText>
        </w:r>
      </w:del>
      <w:ins w:id="230" w:author="Yves William OBAME EDOU" w:date="2018-04-04T22:14:00Z">
        <w:r w:rsidR="00557084">
          <w:rPr>
            <w:sz w:val="24"/>
          </w:rPr>
          <w:t>segments de routes</w:t>
        </w:r>
      </w:ins>
    </w:p>
    <w:p w14:paraId="477D6509" w14:textId="16CC8682" w:rsidR="00B65BD0" w:rsidRPr="000B60A9" w:rsidRDefault="00B65BD0">
      <w:pPr>
        <w:pStyle w:val="Paragraphedeliste"/>
        <w:numPr>
          <w:ilvl w:val="1"/>
          <w:numId w:val="1"/>
        </w:numPr>
        <w:jc w:val="both"/>
        <w:rPr>
          <w:sz w:val="24"/>
        </w:rPr>
        <w:pPrChange w:id="231" w:author="Yves William OBAME EDOU" w:date="2018-04-04T23:13:00Z">
          <w:pPr>
            <w:pStyle w:val="Paragraphedeliste"/>
            <w:numPr>
              <w:ilvl w:val="1"/>
              <w:numId w:val="1"/>
            </w:numPr>
            <w:ind w:left="1440" w:hanging="360"/>
          </w:pPr>
        </w:pPrChange>
      </w:pPr>
      <w:r>
        <w:rPr>
          <w:sz w:val="24"/>
        </w:rPr>
        <w:t>Temps passé dans les stations</w:t>
      </w:r>
    </w:p>
    <w:p w14:paraId="2E529979" w14:textId="77777777" w:rsidR="000B60A9" w:rsidRPr="000B60A9" w:rsidRDefault="000B60A9">
      <w:pPr>
        <w:jc w:val="both"/>
        <w:rPr>
          <w:sz w:val="24"/>
        </w:rPr>
        <w:pPrChange w:id="232" w:author="Yves William OBAME EDOU" w:date="2018-04-04T23:13:00Z">
          <w:pPr/>
        </w:pPrChange>
      </w:pPr>
    </w:p>
    <w:p w14:paraId="78FAE1D8" w14:textId="77777777" w:rsidR="007355C7" w:rsidRDefault="004F2891">
      <w:pPr>
        <w:jc w:val="both"/>
        <w:rPr>
          <w:ins w:id="233" w:author="Yves William OBAME EDOU" w:date="2018-04-04T22:14:00Z"/>
          <w:sz w:val="24"/>
        </w:rPr>
      </w:pPr>
      <w:r w:rsidRPr="00A9508B">
        <w:rPr>
          <w:b/>
          <w:sz w:val="24"/>
        </w:rPr>
        <w:t>Etape 1 </w:t>
      </w:r>
      <w:r>
        <w:rPr>
          <w:sz w:val="24"/>
        </w:rPr>
        <w:t xml:space="preserve">: </w:t>
      </w:r>
    </w:p>
    <w:p w14:paraId="7E6E4BA9" w14:textId="69E107F3" w:rsidR="000B60A9" w:rsidRDefault="007355C7">
      <w:pPr>
        <w:jc w:val="both"/>
        <w:rPr>
          <w:sz w:val="24"/>
        </w:rPr>
        <w:pPrChange w:id="234" w:author="Yves William OBAME EDOU" w:date="2018-04-04T23:13:00Z">
          <w:pPr/>
        </w:pPrChange>
      </w:pPr>
      <w:ins w:id="235" w:author="Yves William OBAME EDOU" w:date="2018-04-04T22:14:00Z">
        <w:r>
          <w:rPr>
            <w:sz w:val="24"/>
          </w:rPr>
          <w:t>R</w:t>
        </w:r>
      </w:ins>
      <w:del w:id="236" w:author="Yves William OBAME EDOU" w:date="2018-04-04T22:14:00Z">
        <w:r w:rsidR="004F2891" w:rsidDel="007355C7">
          <w:rPr>
            <w:sz w:val="24"/>
          </w:rPr>
          <w:delText>r</w:delText>
        </w:r>
      </w:del>
      <w:r w:rsidR="004F2891">
        <w:rPr>
          <w:sz w:val="24"/>
        </w:rPr>
        <w:t>enseigner l</w:t>
      </w:r>
      <w:ins w:id="237" w:author="Yves William OBAME EDOU" w:date="2018-04-04T22:06:00Z">
        <w:r w:rsidR="00557084">
          <w:rPr>
            <w:sz w:val="24"/>
          </w:rPr>
          <w:t xml:space="preserve">e lieu de départ </w:t>
        </w:r>
      </w:ins>
      <w:del w:id="238" w:author="Yves William OBAME EDOU" w:date="2018-04-04T22:06:00Z">
        <w:r w:rsidR="004F2891" w:rsidDel="00557084">
          <w:rPr>
            <w:sz w:val="24"/>
          </w:rPr>
          <w:delText xml:space="preserve">a source </w:delText>
        </w:r>
      </w:del>
      <w:r w:rsidR="000B60A9">
        <w:rPr>
          <w:sz w:val="24"/>
        </w:rPr>
        <w:t>i</w:t>
      </w:r>
      <w:r w:rsidR="004F2891">
        <w:rPr>
          <w:sz w:val="24"/>
        </w:rPr>
        <w:t xml:space="preserve">, la destination </w:t>
      </w:r>
      <w:r w:rsidR="000B60A9">
        <w:rPr>
          <w:sz w:val="24"/>
        </w:rPr>
        <w:t>j</w:t>
      </w:r>
      <w:r w:rsidR="004F2891">
        <w:rPr>
          <w:sz w:val="24"/>
        </w:rPr>
        <w:t xml:space="preserve">, l’énergie </w:t>
      </w:r>
      <w:del w:id="239" w:author="Yves William OBAME EDOU" w:date="2018-04-04T22:06:00Z">
        <w:r w:rsidR="004F2891" w:rsidDel="00557084">
          <w:rPr>
            <w:sz w:val="24"/>
          </w:rPr>
          <w:delText xml:space="preserve">de </w:delText>
        </w:r>
      </w:del>
      <w:ins w:id="240" w:author="Yves William OBAME EDOU" w:date="2018-04-04T22:06:00Z">
        <w:r w:rsidR="00557084">
          <w:rPr>
            <w:sz w:val="24"/>
          </w:rPr>
          <w:t xml:space="preserve">au </w:t>
        </w:r>
      </w:ins>
      <w:r w:rsidR="004F2891">
        <w:rPr>
          <w:sz w:val="24"/>
        </w:rPr>
        <w:t xml:space="preserve">départ </w:t>
      </w:r>
      <w:proofErr w:type="spellStart"/>
      <w:r w:rsidR="004F2891">
        <w:rPr>
          <w:sz w:val="24"/>
        </w:rPr>
        <w:t>Ei</w:t>
      </w:r>
      <w:proofErr w:type="spellEnd"/>
      <w:r w:rsidR="004F2891">
        <w:rPr>
          <w:sz w:val="24"/>
        </w:rPr>
        <w:t xml:space="preserve"> et l’énergie voulue à l’arrivée </w:t>
      </w:r>
      <w:proofErr w:type="spellStart"/>
      <w:r w:rsidR="004F2891">
        <w:rPr>
          <w:sz w:val="24"/>
        </w:rPr>
        <w:t>Ej</w:t>
      </w:r>
      <w:proofErr w:type="spellEnd"/>
    </w:p>
    <w:p w14:paraId="324A1673" w14:textId="77777777" w:rsidR="00DF3D3C" w:rsidRDefault="004F2891">
      <w:pPr>
        <w:jc w:val="both"/>
        <w:rPr>
          <w:sz w:val="24"/>
        </w:rPr>
        <w:pPrChange w:id="241" w:author="Yves William OBAME EDOU" w:date="2018-04-04T23:13:00Z">
          <w:pPr/>
        </w:pPrChange>
      </w:pPr>
      <w:r w:rsidRPr="00A9508B">
        <w:rPr>
          <w:b/>
          <w:sz w:val="24"/>
        </w:rPr>
        <w:t>Etape 2</w:t>
      </w:r>
      <w:r>
        <w:rPr>
          <w:sz w:val="24"/>
        </w:rPr>
        <w:t xml:space="preserve"> : </w:t>
      </w:r>
    </w:p>
    <w:p w14:paraId="51943667" w14:textId="38E29A3E" w:rsidR="004F2891" w:rsidRDefault="007355C7">
      <w:pPr>
        <w:jc w:val="both"/>
        <w:rPr>
          <w:sz w:val="24"/>
        </w:rPr>
        <w:pPrChange w:id="242" w:author="Yves William OBAME EDOU" w:date="2018-04-04T23:13:00Z">
          <w:pPr/>
        </w:pPrChange>
      </w:pPr>
      <w:ins w:id="243" w:author="Yves William OBAME EDOU" w:date="2018-04-04T22:24:00Z">
        <w:r>
          <w:rPr>
            <w:sz w:val="24"/>
          </w:rPr>
          <w:t xml:space="preserve">Dans cette étape nous ne tenons pas compte du besoin de recharger le véhicule. </w:t>
        </w:r>
      </w:ins>
      <w:del w:id="244" w:author="Yves William OBAME EDOU" w:date="2018-04-04T22:21:00Z">
        <w:r w:rsidR="004F2891" w:rsidDel="007355C7">
          <w:rPr>
            <w:sz w:val="24"/>
          </w:rPr>
          <w:delText xml:space="preserve">Recherche d’un chemin direct (le plus court </w:delText>
        </w:r>
        <w:r w:rsidR="00B65BD0" w:rsidDel="007355C7">
          <w:rPr>
            <w:sz w:val="24"/>
          </w:rPr>
          <w:delText>en terme de temps de trajet</w:delText>
        </w:r>
        <w:r w:rsidR="004F2891" w:rsidDel="007355C7">
          <w:rPr>
            <w:sz w:val="24"/>
          </w:rPr>
          <w:delText>)</w:delText>
        </w:r>
        <w:r w:rsidR="00DF3D3C" w:rsidDel="007355C7">
          <w:rPr>
            <w:sz w:val="24"/>
          </w:rPr>
          <w:delText xml:space="preserve"> </w:delText>
        </w:r>
        <w:r w:rsidR="004F2891" w:rsidDel="007355C7">
          <w:rPr>
            <w:sz w:val="24"/>
          </w:rPr>
          <w:delText xml:space="preserve">entre </w:delText>
        </w:r>
        <w:r w:rsidR="00B65BD0" w:rsidDel="007355C7">
          <w:rPr>
            <w:sz w:val="24"/>
          </w:rPr>
          <w:delText>i</w:delText>
        </w:r>
        <w:r w:rsidR="004F2891" w:rsidDel="007355C7">
          <w:rPr>
            <w:sz w:val="24"/>
          </w:rPr>
          <w:delText xml:space="preserve"> et </w:delText>
        </w:r>
        <w:r w:rsidR="00B65BD0" w:rsidDel="007355C7">
          <w:rPr>
            <w:sz w:val="24"/>
          </w:rPr>
          <w:delText>j</w:delText>
        </w:r>
        <w:r w:rsidR="004F2891" w:rsidDel="007355C7">
          <w:rPr>
            <w:sz w:val="24"/>
          </w:rPr>
          <w:delText xml:space="preserve"> </w:delText>
        </w:r>
        <w:r w:rsidR="00B65BD0" w:rsidDel="007355C7">
          <w:rPr>
            <w:sz w:val="24"/>
          </w:rPr>
          <w:delText>en appliquant</w:delText>
        </w:r>
        <w:r w:rsidR="004F2891" w:rsidDel="007355C7">
          <w:rPr>
            <w:sz w:val="24"/>
          </w:rPr>
          <w:delText xml:space="preserve"> l’algo</w:delText>
        </w:r>
        <w:r w:rsidR="00B65BD0" w:rsidDel="007355C7">
          <w:rPr>
            <w:sz w:val="24"/>
          </w:rPr>
          <w:delText>rithme</w:delText>
        </w:r>
        <w:r w:rsidR="004F2891" w:rsidDel="007355C7">
          <w:rPr>
            <w:sz w:val="24"/>
          </w:rPr>
          <w:delText xml:space="preserve"> de Dial</w:delText>
        </w:r>
        <w:r w:rsidR="00B65BD0" w:rsidDel="007355C7">
          <w:rPr>
            <w:sz w:val="24"/>
          </w:rPr>
          <w:delText xml:space="preserve"> </w:delText>
        </w:r>
      </w:del>
      <w:del w:id="245" w:author="Yves William OBAME EDOU" w:date="2018-04-04T22:06:00Z">
        <w:r w:rsidR="00B65BD0" w:rsidDel="00557084">
          <w:rPr>
            <w:sz w:val="24"/>
          </w:rPr>
          <w:delText xml:space="preserve">(une variante de l’algorithme de Dijkstra) </w:delText>
        </w:r>
      </w:del>
      <w:del w:id="246" w:author="Yves William OBAME EDOU" w:date="2018-04-04T22:21:00Z">
        <w:r w:rsidR="00B65BD0" w:rsidDel="007355C7">
          <w:rPr>
            <w:sz w:val="24"/>
          </w:rPr>
          <w:delText>sur le schéma simplifié</w:delText>
        </w:r>
      </w:del>
      <w:ins w:id="247" w:author="Yves William OBAME EDOU" w:date="2018-04-04T22:21:00Z">
        <w:r>
          <w:rPr>
            <w:sz w:val="24"/>
          </w:rPr>
          <w:t xml:space="preserve">Nous appliquons l’algorithme de Dial </w:t>
        </w:r>
      </w:ins>
      <w:ins w:id="248" w:author="Yves William OBAME EDOU" w:date="2018-04-04T22:22:00Z">
        <w:r>
          <w:rPr>
            <w:sz w:val="24"/>
          </w:rPr>
          <w:t xml:space="preserve">sur le schéma simplifié pour rechercher le chemin le plus </w:t>
        </w:r>
      </w:ins>
      <w:ins w:id="249" w:author="Yves William OBAME EDOU" w:date="2018-04-04T22:23:00Z">
        <w:r>
          <w:rPr>
            <w:sz w:val="24"/>
          </w:rPr>
          <w:t>optimal en matière de temps de trajet</w:t>
        </w:r>
      </w:ins>
      <w:ins w:id="250" w:author="Yves William OBAME EDOU" w:date="2018-04-04T22:22:00Z">
        <w:r>
          <w:rPr>
            <w:sz w:val="24"/>
          </w:rPr>
          <w:t xml:space="preserve"> entre i et j.</w:t>
        </w:r>
      </w:ins>
      <w:ins w:id="251" w:author="Yves William OBAME EDOU" w:date="2018-04-04T22:23:00Z">
        <w:r>
          <w:rPr>
            <w:sz w:val="24"/>
          </w:rPr>
          <w:t xml:space="preserve"> </w:t>
        </w:r>
      </w:ins>
    </w:p>
    <w:p w14:paraId="06C7150B" w14:textId="15D8CCAE" w:rsidR="004F2891" w:rsidRDefault="004F2891">
      <w:pPr>
        <w:jc w:val="both"/>
        <w:rPr>
          <w:sz w:val="24"/>
        </w:rPr>
        <w:pPrChange w:id="252" w:author="Yves William OBAME EDOU" w:date="2018-04-04T23:13:00Z">
          <w:pPr/>
        </w:pPrChange>
      </w:pPr>
      <w:r>
        <w:rPr>
          <w:sz w:val="24"/>
        </w:rPr>
        <w:t xml:space="preserve">Si </w:t>
      </w:r>
      <w:proofErr w:type="spellStart"/>
      <w:r>
        <w:rPr>
          <w:sz w:val="24"/>
        </w:rPr>
        <w:t>Ei</w:t>
      </w:r>
      <w:proofErr w:type="spellEnd"/>
      <w:r w:rsidR="006C0E4B">
        <w:rPr>
          <w:sz w:val="24"/>
        </w:rPr>
        <w:t xml:space="preserve"> </w:t>
      </w:r>
      <w:bookmarkStart w:id="253" w:name="_GoBack"/>
      <w:bookmarkEnd w:id="253"/>
      <w:r>
        <w:rPr>
          <w:sz w:val="24"/>
        </w:rPr>
        <w:t>- (somme des énergies consommées par les routes)</w:t>
      </w:r>
      <w:r w:rsidR="00A9508B">
        <w:rPr>
          <w:sz w:val="24"/>
        </w:rPr>
        <w:t xml:space="preserve"> &gt; </w:t>
      </w:r>
      <w:proofErr w:type="spellStart"/>
      <w:r w:rsidR="00A9508B">
        <w:rPr>
          <w:sz w:val="24"/>
        </w:rPr>
        <w:t>Ej</w:t>
      </w:r>
      <w:proofErr w:type="spellEnd"/>
      <w:ins w:id="254" w:author="Yves William OBAME EDOU" w:date="2018-04-04T22:25:00Z">
        <w:r w:rsidR="00B22667">
          <w:rPr>
            <w:sz w:val="24"/>
          </w:rPr>
          <w:t>, nous passons directement à l’étape 5.</w:t>
        </w:r>
      </w:ins>
      <w:del w:id="255" w:author="Yves William OBAME EDOU" w:date="2018-04-04T22:25:00Z">
        <w:r w:rsidR="00A9508B" w:rsidDel="00B22667">
          <w:rPr>
            <w:sz w:val="24"/>
          </w:rPr>
          <w:delText xml:space="preserve"> </w:delText>
        </w:r>
        <w:r w:rsidR="00A9508B" w:rsidRPr="00A9508B" w:rsidDel="00B22667">
          <w:rPr>
            <w:sz w:val="24"/>
          </w:rPr>
          <w:sym w:font="Wingdings" w:char="F0E0"/>
        </w:r>
        <w:r w:rsidR="00A9508B" w:rsidDel="00B22667">
          <w:rPr>
            <w:sz w:val="24"/>
          </w:rPr>
          <w:delText xml:space="preserve"> Etape 5</w:delText>
        </w:r>
      </w:del>
    </w:p>
    <w:p w14:paraId="4D852DBE" w14:textId="760DC200" w:rsidR="00A9508B" w:rsidRDefault="00A9508B">
      <w:pPr>
        <w:jc w:val="both"/>
        <w:rPr>
          <w:ins w:id="256" w:author="Yves William OBAME EDOU" w:date="2018-04-04T22:14:00Z"/>
          <w:sz w:val="24"/>
        </w:rPr>
      </w:pPr>
      <w:r>
        <w:rPr>
          <w:sz w:val="24"/>
        </w:rPr>
        <w:lastRenderedPageBreak/>
        <w:t xml:space="preserve">Si </w:t>
      </w:r>
      <w:proofErr w:type="spellStart"/>
      <w:r>
        <w:rPr>
          <w:sz w:val="24"/>
        </w:rPr>
        <w:t>Ei</w:t>
      </w:r>
      <w:proofErr w:type="spellEnd"/>
      <w:r w:rsidR="006C0E4B">
        <w:rPr>
          <w:sz w:val="24"/>
        </w:rPr>
        <w:t xml:space="preserve"> </w:t>
      </w:r>
      <w:r>
        <w:rPr>
          <w:sz w:val="24"/>
        </w:rPr>
        <w:t xml:space="preserve">- (somme des énergies consommées par les routes) &lt; </w:t>
      </w:r>
      <w:proofErr w:type="spellStart"/>
      <w:r>
        <w:rPr>
          <w:sz w:val="24"/>
        </w:rPr>
        <w:t>Ej</w:t>
      </w:r>
      <w:proofErr w:type="spellEnd"/>
      <w:del w:id="257" w:author="Yves William OBAME EDOU" w:date="2018-04-04T22:25:00Z">
        <w:r w:rsidDel="00B22667">
          <w:rPr>
            <w:sz w:val="24"/>
          </w:rPr>
          <w:delText xml:space="preserve"> </w:delText>
        </w:r>
        <w:r w:rsidRPr="00A9508B" w:rsidDel="00B22667">
          <w:rPr>
            <w:sz w:val="24"/>
          </w:rPr>
          <w:sym w:font="Wingdings" w:char="F0E0"/>
        </w:r>
      </w:del>
      <w:ins w:id="258" w:author="Yves William OBAME EDOU" w:date="2018-04-04T22:25:00Z">
        <w:r w:rsidR="00B22667">
          <w:rPr>
            <w:sz w:val="24"/>
          </w:rPr>
          <w:t>, la recharge du véhicule est obligatoire</w:t>
        </w:r>
      </w:ins>
      <w:ins w:id="259" w:author="Yves William OBAME EDOU" w:date="2018-04-04T22:26:00Z">
        <w:r w:rsidR="00B22667">
          <w:rPr>
            <w:sz w:val="24"/>
          </w:rPr>
          <w:t xml:space="preserve"> pour atteindre la destination.</w:t>
        </w:r>
      </w:ins>
      <w:r>
        <w:rPr>
          <w:sz w:val="24"/>
        </w:rPr>
        <w:t xml:space="preserve"> </w:t>
      </w:r>
      <w:ins w:id="260" w:author="Yves William OBAME EDOU" w:date="2018-04-04T22:26:00Z">
        <w:r w:rsidR="00B22667">
          <w:rPr>
            <w:sz w:val="24"/>
          </w:rPr>
          <w:t xml:space="preserve">Nous effectuons alors l’étape </w:t>
        </w:r>
      </w:ins>
      <w:del w:id="261" w:author="Yves William OBAME EDOU" w:date="2018-04-04T22:26:00Z">
        <w:r w:rsidDel="00B22667">
          <w:rPr>
            <w:sz w:val="24"/>
          </w:rPr>
          <w:delText>Etape 3</w:delText>
        </w:r>
      </w:del>
      <w:ins w:id="262" w:author="Yves William OBAME EDOU" w:date="2018-04-04T22:26:00Z">
        <w:r w:rsidR="00B22667">
          <w:rPr>
            <w:sz w:val="24"/>
          </w:rPr>
          <w:t>3.</w:t>
        </w:r>
      </w:ins>
    </w:p>
    <w:p w14:paraId="4BCFBA18" w14:textId="77777777" w:rsidR="007355C7" w:rsidRDefault="007355C7">
      <w:pPr>
        <w:jc w:val="both"/>
        <w:rPr>
          <w:sz w:val="24"/>
        </w:rPr>
        <w:pPrChange w:id="263" w:author="Yves William OBAME EDOU" w:date="2018-04-04T23:13:00Z">
          <w:pPr/>
        </w:pPrChange>
      </w:pPr>
    </w:p>
    <w:p w14:paraId="2E97BE76" w14:textId="50AC9462" w:rsidR="00D91764" w:rsidRDefault="00A9508B">
      <w:pPr>
        <w:jc w:val="both"/>
        <w:rPr>
          <w:sz w:val="24"/>
        </w:rPr>
        <w:pPrChange w:id="264" w:author="Yves William OBAME EDOU" w:date="2018-04-04T23:13:00Z">
          <w:pPr/>
        </w:pPrChange>
      </w:pPr>
      <w:r w:rsidRPr="00A9508B">
        <w:rPr>
          <w:b/>
          <w:sz w:val="24"/>
        </w:rPr>
        <w:t>Etape 3</w:t>
      </w:r>
      <w:r>
        <w:rPr>
          <w:sz w:val="24"/>
        </w:rPr>
        <w:t xml:space="preserve"> : </w:t>
      </w:r>
      <w:del w:id="265" w:author="Yves William OBAME EDOU" w:date="2018-04-04T22:21:00Z">
        <w:r w:rsidDel="007355C7">
          <w:rPr>
            <w:sz w:val="24"/>
          </w:rPr>
          <w:delText>Calcul avec uniquement les stations</w:delText>
        </w:r>
        <w:r w:rsidR="00DF3D3C" w:rsidDel="007355C7">
          <w:rPr>
            <w:sz w:val="24"/>
          </w:rPr>
          <w:delText xml:space="preserve"> (Schéma simplifié)</w:delText>
        </w:r>
      </w:del>
    </w:p>
    <w:p w14:paraId="3B167112" w14:textId="484BD1A4" w:rsidR="00DF3D3C" w:rsidRDefault="007355C7">
      <w:pPr>
        <w:jc w:val="both"/>
        <w:rPr>
          <w:sz w:val="24"/>
        </w:rPr>
        <w:pPrChange w:id="266" w:author="Yves William OBAME EDOU" w:date="2018-04-04T23:13:00Z">
          <w:pPr/>
        </w:pPrChange>
      </w:pPr>
      <w:ins w:id="267" w:author="Yves William OBAME EDOU" w:date="2018-04-04T22:21:00Z">
        <w:r>
          <w:rPr>
            <w:sz w:val="24"/>
          </w:rPr>
          <w:t xml:space="preserve">Etant donné que le véhicule a besoin d’être rechargé, </w:t>
        </w:r>
      </w:ins>
      <w:del w:id="268" w:author="Yves William OBAME EDOU" w:date="2018-04-04T22:19:00Z">
        <w:r w:rsidR="00DF3D3C" w:rsidDel="007355C7">
          <w:rPr>
            <w:sz w:val="24"/>
          </w:rPr>
          <w:delText>Permet de déterminer les « meilleures stations</w:delText>
        </w:r>
      </w:del>
      <w:del w:id="269" w:author="Yves William OBAME EDOU" w:date="2018-04-04T22:18:00Z">
        <w:r w:rsidR="00DF3D3C" w:rsidDel="007355C7">
          <w:rPr>
            <w:sz w:val="24"/>
          </w:rPr>
          <w:delText> »</w:delText>
        </w:r>
      </w:del>
      <w:del w:id="270" w:author="Yves William OBAME EDOU" w:date="2018-04-04T22:19:00Z">
        <w:r w:rsidR="00DF3D3C" w:rsidDel="007355C7">
          <w:rPr>
            <w:sz w:val="24"/>
          </w:rPr>
          <w:delText>. Appliquer</w:delText>
        </w:r>
      </w:del>
      <w:ins w:id="271" w:author="Yves William OBAME EDOU" w:date="2018-04-04T22:21:00Z">
        <w:r>
          <w:rPr>
            <w:sz w:val="24"/>
          </w:rPr>
          <w:t>n</w:t>
        </w:r>
      </w:ins>
      <w:ins w:id="272" w:author="Yves William OBAME EDOU" w:date="2018-04-04T22:19:00Z">
        <w:r>
          <w:rPr>
            <w:sz w:val="24"/>
          </w:rPr>
          <w:t>ous appliquons</w:t>
        </w:r>
      </w:ins>
      <w:r w:rsidR="00DF3D3C">
        <w:rPr>
          <w:sz w:val="24"/>
        </w:rPr>
        <w:t xml:space="preserve"> </w:t>
      </w:r>
      <w:ins w:id="273" w:author="Yves William OBAME EDOU" w:date="2018-04-04T22:18:00Z">
        <w:r>
          <w:rPr>
            <w:sz w:val="24"/>
          </w:rPr>
          <w:t xml:space="preserve">l’algorithme de </w:t>
        </w:r>
      </w:ins>
      <w:r w:rsidR="00DF3D3C">
        <w:rPr>
          <w:sz w:val="24"/>
        </w:rPr>
        <w:t>Dial sur le schéma simplifié en ne considérant que les nœuds importants proches de stations de recharge</w:t>
      </w:r>
      <w:ins w:id="274" w:author="Yves William OBAME EDOU" w:date="2018-04-04T22:19:00Z">
        <w:r>
          <w:rPr>
            <w:sz w:val="24"/>
          </w:rPr>
          <w:t xml:space="preserve">. </w:t>
        </w:r>
      </w:ins>
      <w:del w:id="275" w:author="Yves William OBAME EDOU" w:date="2018-04-04T22:19:00Z">
        <w:r w:rsidR="00DF3D3C" w:rsidDel="007355C7">
          <w:rPr>
            <w:sz w:val="24"/>
          </w:rPr>
          <w:delText xml:space="preserve"> (les stations de recharges sont dans leur secteur)</w:delText>
        </w:r>
        <w:r w:rsidR="00BE3259" w:rsidDel="007355C7">
          <w:rPr>
            <w:sz w:val="24"/>
          </w:rPr>
          <w:delText xml:space="preserve">. </w:delText>
        </w:r>
      </w:del>
      <w:r w:rsidR="00BE3259">
        <w:rPr>
          <w:sz w:val="24"/>
        </w:rPr>
        <w:t xml:space="preserve">Cette étape permet de déterminer les </w:t>
      </w:r>
      <w:del w:id="276" w:author="Yves William OBAME EDOU" w:date="2018-04-04T22:20:00Z">
        <w:r w:rsidR="00BE3259" w:rsidRPr="007355C7" w:rsidDel="007355C7">
          <w:rPr>
            <w:b/>
            <w:sz w:val="24"/>
            <w:rPrChange w:id="277" w:author="Yves William OBAME EDOU" w:date="2018-04-04T22:21:00Z">
              <w:rPr>
                <w:sz w:val="24"/>
              </w:rPr>
            </w:rPrChange>
          </w:rPr>
          <w:delText xml:space="preserve">n </w:delText>
        </w:r>
      </w:del>
      <w:ins w:id="278" w:author="Yves William OBAME EDOU" w:date="2018-04-04T22:20:00Z">
        <w:r w:rsidRPr="007355C7">
          <w:rPr>
            <w:b/>
            <w:sz w:val="24"/>
            <w:rPrChange w:id="279" w:author="Yves William OBAME EDOU" w:date="2018-04-04T22:21:00Z">
              <w:rPr>
                <w:sz w:val="24"/>
              </w:rPr>
            </w:rPrChange>
          </w:rPr>
          <w:t>N</w:t>
        </w:r>
        <w:r>
          <w:rPr>
            <w:sz w:val="24"/>
          </w:rPr>
          <w:t xml:space="preserve"> </w:t>
        </w:r>
      </w:ins>
      <w:r w:rsidR="00BE3259">
        <w:rPr>
          <w:sz w:val="24"/>
        </w:rPr>
        <w:t>stations par lesquelles il est possible de passer dans l’itinéraire final</w:t>
      </w:r>
      <w:r w:rsidR="00C41722">
        <w:rPr>
          <w:sz w:val="24"/>
        </w:rPr>
        <w:t>.</w:t>
      </w:r>
    </w:p>
    <w:p w14:paraId="5D382D7D" w14:textId="5A64264B" w:rsidR="00A9508B" w:rsidRDefault="00A9508B">
      <w:pPr>
        <w:jc w:val="both"/>
        <w:rPr>
          <w:sz w:val="24"/>
        </w:rPr>
        <w:pPrChange w:id="280" w:author="Yves William OBAME EDOU" w:date="2018-04-04T23:13:00Z">
          <w:pPr/>
        </w:pPrChange>
      </w:pPr>
      <w:r w:rsidRPr="00DF3D3C">
        <w:rPr>
          <w:b/>
          <w:sz w:val="24"/>
        </w:rPr>
        <w:t>Etape 4 :</w:t>
      </w:r>
      <w:r w:rsidR="00DF3D3C">
        <w:rPr>
          <w:sz w:val="24"/>
        </w:rPr>
        <w:t xml:space="preserve"> </w:t>
      </w:r>
      <w:del w:id="281" w:author="Yves William OBAME EDOU" w:date="2018-04-04T22:27:00Z">
        <w:r w:rsidR="00DF3D3C" w:rsidDel="00B22667">
          <w:rPr>
            <w:sz w:val="24"/>
          </w:rPr>
          <w:delText>Calcul avec n stations (sur schéma simplifié)</w:delText>
        </w:r>
      </w:del>
    </w:p>
    <w:p w14:paraId="425E8FBE" w14:textId="58DEAE15" w:rsidR="00DF3D3C" w:rsidRDefault="00DF3D3C">
      <w:pPr>
        <w:jc w:val="both"/>
        <w:rPr>
          <w:sz w:val="24"/>
        </w:rPr>
        <w:pPrChange w:id="282" w:author="Yves William OBAME EDOU" w:date="2018-04-04T23:13:00Z">
          <w:pPr/>
        </w:pPrChange>
      </w:pPr>
      <w:del w:id="283" w:author="Yves William OBAME EDOU" w:date="2018-04-04T22:28:00Z">
        <w:r w:rsidDel="00B22667">
          <w:rPr>
            <w:sz w:val="24"/>
          </w:rPr>
          <w:delText xml:space="preserve">Appliquer </w:delText>
        </w:r>
      </w:del>
      <w:ins w:id="284" w:author="Yves William OBAME EDOU" w:date="2018-04-04T22:28:00Z">
        <w:r w:rsidR="00B22667">
          <w:rPr>
            <w:sz w:val="24"/>
          </w:rPr>
          <w:t>Nous appliquons l</w:t>
        </w:r>
      </w:ins>
      <w:ins w:id="285" w:author="Yves William OBAME EDOU" w:date="2018-04-04T22:29:00Z">
        <w:r w:rsidR="00B22667">
          <w:rPr>
            <w:sz w:val="24"/>
          </w:rPr>
          <w:t>’algorithme de</w:t>
        </w:r>
      </w:ins>
      <w:ins w:id="286" w:author="Yves William OBAME EDOU" w:date="2018-04-04T22:28:00Z">
        <w:r w:rsidR="00B22667">
          <w:rPr>
            <w:sz w:val="24"/>
          </w:rPr>
          <w:t xml:space="preserve"> </w:t>
        </w:r>
      </w:ins>
      <w:r w:rsidR="00B65BD0">
        <w:rPr>
          <w:sz w:val="24"/>
        </w:rPr>
        <w:t xml:space="preserve">Dial pour trouver le chemin le plus court en </w:t>
      </w:r>
      <w:del w:id="287" w:author="Yves William OBAME EDOU" w:date="2018-04-04T22:31:00Z">
        <w:r w:rsidR="00B65BD0" w:rsidDel="00EA4829">
          <w:rPr>
            <w:sz w:val="24"/>
          </w:rPr>
          <w:delText xml:space="preserve">terme </w:delText>
        </w:r>
      </w:del>
      <w:ins w:id="288" w:author="Yves William OBAME EDOU" w:date="2018-04-04T22:31:00Z">
        <w:r w:rsidR="00EA4829">
          <w:rPr>
            <w:sz w:val="24"/>
          </w:rPr>
          <w:t xml:space="preserve">matière </w:t>
        </w:r>
      </w:ins>
      <w:r w:rsidR="00B65BD0">
        <w:rPr>
          <w:sz w:val="24"/>
        </w:rPr>
        <w:t xml:space="preserve">de temps </w:t>
      </w:r>
      <w:del w:id="289" w:author="Yves William OBAME EDOU" w:date="2018-04-04T22:32:00Z">
        <w:r w:rsidR="00B65BD0" w:rsidDel="00EA4829">
          <w:rPr>
            <w:sz w:val="24"/>
          </w:rPr>
          <w:delText xml:space="preserve">parmi </w:delText>
        </w:r>
      </w:del>
      <w:ins w:id="290" w:author="Yves William OBAME EDOU" w:date="2018-04-04T22:36:00Z">
        <w:r w:rsidR="00665E90">
          <w:rPr>
            <w:sz w:val="24"/>
          </w:rPr>
          <w:t xml:space="preserve">parmi les </w:t>
        </w:r>
      </w:ins>
      <w:del w:id="291" w:author="Yves William OBAME EDOU" w:date="2018-04-04T22:28:00Z">
        <w:r w:rsidDel="00B22667">
          <w:rPr>
            <w:sz w:val="24"/>
          </w:rPr>
          <w:delText xml:space="preserve">n </w:delText>
        </w:r>
      </w:del>
      <w:ins w:id="292" w:author="Yves William OBAME EDOU" w:date="2018-04-04T22:28:00Z">
        <w:r w:rsidR="00B22667">
          <w:rPr>
            <w:sz w:val="24"/>
          </w:rPr>
          <w:t xml:space="preserve">N </w:t>
        </w:r>
      </w:ins>
      <w:r>
        <w:rPr>
          <w:sz w:val="24"/>
        </w:rPr>
        <w:t>stations choisies</w:t>
      </w:r>
      <w:r w:rsidR="00B65BD0">
        <w:rPr>
          <w:sz w:val="24"/>
        </w:rPr>
        <w:t>.</w:t>
      </w:r>
      <w:r>
        <w:rPr>
          <w:sz w:val="24"/>
        </w:rPr>
        <w:t xml:space="preserve"> </w:t>
      </w:r>
    </w:p>
    <w:p w14:paraId="50F86FEC" w14:textId="45AA0F8A" w:rsidR="00B22667" w:rsidRDefault="00B65BD0">
      <w:pPr>
        <w:jc w:val="both"/>
        <w:rPr>
          <w:sz w:val="24"/>
        </w:rPr>
        <w:pPrChange w:id="293" w:author="Yves William OBAME EDOU" w:date="2018-04-04T23:13:00Z">
          <w:pPr/>
        </w:pPrChange>
      </w:pPr>
      <w:r>
        <w:rPr>
          <w:sz w:val="24"/>
        </w:rPr>
        <w:t xml:space="preserve">Si </w:t>
      </w:r>
      <w:proofErr w:type="spellStart"/>
      <w:r>
        <w:rPr>
          <w:sz w:val="24"/>
        </w:rPr>
        <w:t>Ei</w:t>
      </w:r>
      <w:proofErr w:type="spellEnd"/>
      <w:r>
        <w:rPr>
          <w:sz w:val="24"/>
        </w:rPr>
        <w:t>-</w:t>
      </w:r>
      <w:del w:id="294" w:author="Yves William OBAME EDOU" w:date="2018-04-04T22:17:00Z">
        <w:r w:rsidDel="007355C7">
          <w:rPr>
            <w:sz w:val="24"/>
          </w:rPr>
          <w:delText xml:space="preserve"> </w:delText>
        </w:r>
      </w:del>
      <w:r>
        <w:rPr>
          <w:sz w:val="24"/>
        </w:rPr>
        <w:t>(somme des énergies consommées par les routes</w:t>
      </w:r>
      <w:ins w:id="295" w:author="Yves William OBAME EDOU" w:date="2018-04-04T22:29:00Z">
        <w:r w:rsidR="00B22667">
          <w:rPr>
            <w:sz w:val="24"/>
          </w:rPr>
          <w:t xml:space="preserve"> </w:t>
        </w:r>
      </w:ins>
      <w:del w:id="296" w:author="Yves William OBAME EDOU" w:date="2018-04-04T22:29:00Z">
        <w:r w:rsidDel="00B22667">
          <w:rPr>
            <w:sz w:val="24"/>
          </w:rPr>
          <w:delText xml:space="preserve"> </w:delText>
        </w:r>
      </w:del>
      <w:r>
        <w:rPr>
          <w:sz w:val="24"/>
        </w:rPr>
        <w:t>+</w:t>
      </w:r>
      <w:del w:id="297" w:author="Yves William OBAME EDOU" w:date="2018-04-04T22:29:00Z">
        <w:r w:rsidDel="00B22667">
          <w:rPr>
            <w:sz w:val="24"/>
          </w:rPr>
          <w:delText xml:space="preserve"> </w:delText>
        </w:r>
      </w:del>
      <w:r>
        <w:rPr>
          <w:sz w:val="24"/>
        </w:rPr>
        <w:t xml:space="preserve">Somme des énergies rechargées) &gt; </w:t>
      </w:r>
      <w:proofErr w:type="spellStart"/>
      <w:r>
        <w:rPr>
          <w:sz w:val="24"/>
        </w:rPr>
        <w:t>Ej</w:t>
      </w:r>
      <w:proofErr w:type="spellEnd"/>
      <w:ins w:id="298" w:author="Yves William OBAME EDOU" w:date="2018-04-04T22:29:00Z">
        <w:r w:rsidR="00B22667">
          <w:rPr>
            <w:sz w:val="24"/>
          </w:rPr>
          <w:t>,</w:t>
        </w:r>
      </w:ins>
      <w:del w:id="299" w:author="Yves William OBAME EDOU" w:date="2018-04-04T22:29:00Z">
        <w:r w:rsidDel="00B22667">
          <w:rPr>
            <w:sz w:val="24"/>
          </w:rPr>
          <w:delText xml:space="preserve"> </w:delText>
        </w:r>
        <w:r w:rsidRPr="00A9508B" w:rsidDel="00B22667">
          <w:rPr>
            <w:sz w:val="24"/>
          </w:rPr>
          <w:sym w:font="Wingdings" w:char="F0E0"/>
        </w:r>
        <w:r w:rsidDel="00B22667">
          <w:rPr>
            <w:sz w:val="24"/>
          </w:rPr>
          <w:delText xml:space="preserve"> Etape 5</w:delText>
        </w:r>
      </w:del>
      <w:ins w:id="300" w:author="Yves William OBAME EDOU" w:date="2018-04-04T22:38:00Z">
        <w:r w:rsidR="00665E90">
          <w:rPr>
            <w:sz w:val="24"/>
          </w:rPr>
          <w:t xml:space="preserve"> nous passons à l’étape 5.</w:t>
        </w:r>
      </w:ins>
    </w:p>
    <w:p w14:paraId="661ACE78" w14:textId="0B5D590F" w:rsidR="00B65BD0" w:rsidRDefault="00B65BD0">
      <w:pPr>
        <w:jc w:val="both"/>
        <w:rPr>
          <w:sz w:val="24"/>
        </w:rPr>
        <w:pPrChange w:id="301" w:author="Yves William OBAME EDOU" w:date="2018-04-04T23:13:00Z">
          <w:pPr/>
        </w:pPrChange>
      </w:pPr>
      <w:r>
        <w:rPr>
          <w:sz w:val="24"/>
        </w:rPr>
        <w:t xml:space="preserve">Si </w:t>
      </w:r>
      <w:proofErr w:type="spellStart"/>
      <w:r>
        <w:rPr>
          <w:sz w:val="24"/>
        </w:rPr>
        <w:t>Ei</w:t>
      </w:r>
      <w:proofErr w:type="spellEnd"/>
      <w:r>
        <w:rPr>
          <w:sz w:val="24"/>
        </w:rPr>
        <w:t>-</w:t>
      </w:r>
      <w:del w:id="302" w:author="Yves William OBAME EDOU" w:date="2018-04-04T22:38:00Z">
        <w:r w:rsidDel="00665E90">
          <w:rPr>
            <w:sz w:val="24"/>
          </w:rPr>
          <w:delText xml:space="preserve"> </w:delText>
        </w:r>
      </w:del>
      <w:r>
        <w:rPr>
          <w:sz w:val="24"/>
        </w:rPr>
        <w:t>(somme des énergies consommées par les routes + Somme des énergies rechargées)</w:t>
      </w:r>
      <w:del w:id="303" w:author="Yves William OBAME EDOU" w:date="2018-04-04T22:38:00Z">
        <w:r w:rsidDel="00665E90">
          <w:rPr>
            <w:sz w:val="24"/>
          </w:rPr>
          <w:delText xml:space="preserve"> </w:delText>
        </w:r>
      </w:del>
      <w:r>
        <w:rPr>
          <w:sz w:val="24"/>
        </w:rPr>
        <w:t xml:space="preserve">&lt; </w:t>
      </w:r>
      <w:proofErr w:type="spellStart"/>
      <w:r>
        <w:rPr>
          <w:sz w:val="24"/>
        </w:rPr>
        <w:t>Ej</w:t>
      </w:r>
      <w:proofErr w:type="spellEnd"/>
      <w:ins w:id="304" w:author="Yves William OBAME EDOU" w:date="2018-04-04T22:36:00Z">
        <w:r w:rsidR="00665E90">
          <w:rPr>
            <w:sz w:val="24"/>
          </w:rPr>
          <w:t xml:space="preserve">, nous réeffectuons le </w:t>
        </w:r>
      </w:ins>
      <w:ins w:id="305" w:author="Yves William OBAME EDOU" w:date="2018-04-04T22:39:00Z">
        <w:r w:rsidR="00665E90">
          <w:rPr>
            <w:sz w:val="24"/>
          </w:rPr>
          <w:t xml:space="preserve">travail de l’étape 3 en </w:t>
        </w:r>
      </w:ins>
      <w:ins w:id="306" w:author="Yves William OBAME EDOU" w:date="2018-04-04T22:40:00Z">
        <w:r w:rsidR="00665E90">
          <w:rPr>
            <w:sz w:val="24"/>
          </w:rPr>
          <w:t>passant par une station de plus (N=N+1)</w:t>
        </w:r>
      </w:ins>
      <w:ins w:id="307" w:author="Yves William OBAME EDOU" w:date="2018-04-04T22:39:00Z">
        <w:r w:rsidR="00665E90">
          <w:rPr>
            <w:sz w:val="24"/>
          </w:rPr>
          <w:t>.</w:t>
        </w:r>
      </w:ins>
      <w:del w:id="308" w:author="Yves William OBAME EDOU" w:date="2018-04-04T22:36:00Z">
        <w:r w:rsidDel="00665E90">
          <w:rPr>
            <w:sz w:val="24"/>
          </w:rPr>
          <w:delText xml:space="preserve"> </w:delText>
        </w:r>
        <w:r w:rsidRPr="00A9508B" w:rsidDel="00665E90">
          <w:rPr>
            <w:sz w:val="24"/>
          </w:rPr>
          <w:sym w:font="Wingdings" w:char="F0E0"/>
        </w:r>
        <w:r w:rsidDel="00665E90">
          <w:rPr>
            <w:sz w:val="24"/>
          </w:rPr>
          <w:delText xml:space="preserve"> Etape 3 (en remplaçant n par n+1)</w:delText>
        </w:r>
      </w:del>
    </w:p>
    <w:p w14:paraId="63FEFF2E" w14:textId="77777777" w:rsidR="00B65BD0" w:rsidRDefault="00B65BD0">
      <w:pPr>
        <w:jc w:val="both"/>
        <w:rPr>
          <w:sz w:val="24"/>
        </w:rPr>
        <w:pPrChange w:id="309" w:author="Yves William OBAME EDOU" w:date="2018-04-04T23:13:00Z">
          <w:pPr/>
        </w:pPrChange>
      </w:pPr>
    </w:p>
    <w:p w14:paraId="4A51A4A6" w14:textId="787783E5" w:rsidR="00DF3D3C" w:rsidRDefault="00DF3D3C">
      <w:pPr>
        <w:jc w:val="both"/>
        <w:rPr>
          <w:sz w:val="24"/>
        </w:rPr>
        <w:pPrChange w:id="310" w:author="Yves William OBAME EDOU" w:date="2018-04-04T23:13:00Z">
          <w:pPr/>
        </w:pPrChange>
      </w:pPr>
      <w:r>
        <w:rPr>
          <w:b/>
          <w:sz w:val="24"/>
        </w:rPr>
        <w:t xml:space="preserve">Etape 5 : </w:t>
      </w:r>
      <w:del w:id="311" w:author="Yves William OBAME EDOU" w:date="2018-04-04T22:37:00Z">
        <w:r w:rsidDel="00665E90">
          <w:rPr>
            <w:sz w:val="24"/>
          </w:rPr>
          <w:delText xml:space="preserve">(sur schéma </w:delText>
        </w:r>
        <w:r w:rsidR="00BE3259" w:rsidDel="00665E90">
          <w:rPr>
            <w:sz w:val="24"/>
          </w:rPr>
          <w:delText>non simplifié</w:delText>
        </w:r>
        <w:r w:rsidDel="00665E90">
          <w:rPr>
            <w:sz w:val="24"/>
          </w:rPr>
          <w:delText>)</w:delText>
        </w:r>
      </w:del>
    </w:p>
    <w:p w14:paraId="37E4687F" w14:textId="0DF64E86" w:rsidR="00BE3259" w:rsidRPr="00DF3D3C" w:rsidRDefault="00C41722">
      <w:pPr>
        <w:jc w:val="both"/>
        <w:rPr>
          <w:sz w:val="24"/>
        </w:rPr>
        <w:pPrChange w:id="312" w:author="Yves William OBAME EDOU" w:date="2018-04-04T23:13:00Z">
          <w:pPr/>
        </w:pPrChange>
      </w:pPr>
      <w:del w:id="313" w:author="Yves William OBAME EDOU" w:date="2018-04-04T22:37:00Z">
        <w:r w:rsidDel="00665E90">
          <w:rPr>
            <w:sz w:val="24"/>
          </w:rPr>
          <w:delText xml:space="preserve">Appliquer </w:delText>
        </w:r>
      </w:del>
      <w:ins w:id="314" w:author="Yves William OBAME EDOU" w:date="2018-04-04T22:37:00Z">
        <w:r w:rsidR="00665E90">
          <w:rPr>
            <w:sz w:val="24"/>
          </w:rPr>
          <w:t xml:space="preserve">Nous appliquons </w:t>
        </w:r>
      </w:ins>
      <w:ins w:id="315" w:author="Yves William OBAME EDOU" w:date="2018-04-04T22:18:00Z">
        <w:r w:rsidR="007355C7">
          <w:rPr>
            <w:sz w:val="24"/>
          </w:rPr>
          <w:t xml:space="preserve">l’algorithme de </w:t>
        </w:r>
      </w:ins>
      <w:r>
        <w:rPr>
          <w:sz w:val="24"/>
        </w:rPr>
        <w:t xml:space="preserve">Dial </w:t>
      </w:r>
      <w:ins w:id="316" w:author="Yves William OBAME EDOU" w:date="2018-04-04T22:37:00Z">
        <w:r w:rsidR="00665E90">
          <w:rPr>
            <w:sz w:val="24"/>
          </w:rPr>
          <w:t>sur le sch</w:t>
        </w:r>
      </w:ins>
      <w:ins w:id="317" w:author="Yves William OBAME EDOU" w:date="2018-04-04T22:38:00Z">
        <w:r w:rsidR="00665E90">
          <w:rPr>
            <w:sz w:val="24"/>
          </w:rPr>
          <w:t xml:space="preserve">éma non simplifié </w:t>
        </w:r>
      </w:ins>
      <w:r>
        <w:rPr>
          <w:sz w:val="24"/>
        </w:rPr>
        <w:t xml:space="preserve">pour trouver la meilleure route passant par les </w:t>
      </w:r>
      <w:del w:id="318" w:author="Yves William OBAME EDOU" w:date="2018-04-04T22:37:00Z">
        <w:r w:rsidDel="00665E90">
          <w:rPr>
            <w:sz w:val="24"/>
          </w:rPr>
          <w:delText xml:space="preserve">n </w:delText>
        </w:r>
      </w:del>
      <w:ins w:id="319" w:author="Yves William OBAME EDOU" w:date="2018-04-04T22:37:00Z">
        <w:r w:rsidR="00665E90">
          <w:rPr>
            <w:sz w:val="24"/>
          </w:rPr>
          <w:t xml:space="preserve">N </w:t>
        </w:r>
      </w:ins>
      <w:r>
        <w:rPr>
          <w:sz w:val="24"/>
        </w:rPr>
        <w:t>stations retenues précédemment.</w:t>
      </w:r>
      <w:ins w:id="320" w:author="Yves William OBAME EDOU" w:date="2018-04-04T23:32:00Z">
        <w:r w:rsidR="00F946E5">
          <w:rPr>
            <w:sz w:val="24"/>
          </w:rPr>
          <w:t xml:space="preserve"> Si cette éta</w:t>
        </w:r>
      </w:ins>
      <w:ins w:id="321" w:author="Yves William OBAME EDOU" w:date="2018-04-04T23:33:00Z">
        <w:r w:rsidR="00F946E5">
          <w:rPr>
            <w:sz w:val="24"/>
          </w:rPr>
          <w:t>pe suit l’étape 2, la route déterminée ne passe par aucune station (N=0)</w:t>
        </w:r>
      </w:ins>
      <w:ins w:id="322" w:author="Yves William OBAME EDOU" w:date="2018-04-04T23:34:00Z">
        <w:r w:rsidR="00F946E5">
          <w:rPr>
            <w:sz w:val="24"/>
          </w:rPr>
          <w:t xml:space="preserve">. L’itinéraire obtenu à la fin de cette étape représente </w:t>
        </w:r>
      </w:ins>
      <w:ins w:id="323" w:author="Yves William OBAME EDOU" w:date="2018-04-04T23:35:00Z">
        <w:r w:rsidR="00F946E5">
          <w:rPr>
            <w:sz w:val="24"/>
          </w:rPr>
          <w:t xml:space="preserve">le </w:t>
        </w:r>
      </w:ins>
      <w:ins w:id="324" w:author="Yves William OBAME EDOU" w:date="2018-04-04T23:36:00Z">
        <w:r w:rsidR="00A93EDD">
          <w:rPr>
            <w:sz w:val="24"/>
          </w:rPr>
          <w:t xml:space="preserve">chemin le </w:t>
        </w:r>
      </w:ins>
      <w:ins w:id="325" w:author="Yves William OBAME EDOU" w:date="2018-04-04T23:35:00Z">
        <w:r w:rsidR="00F946E5">
          <w:rPr>
            <w:sz w:val="24"/>
          </w:rPr>
          <w:t>plus optimal</w:t>
        </w:r>
      </w:ins>
      <w:ins w:id="326" w:author="Yves William OBAME EDOU" w:date="2018-04-04T23:36:00Z">
        <w:r w:rsidR="00A93EDD">
          <w:rPr>
            <w:sz w:val="24"/>
          </w:rPr>
          <w:t xml:space="preserve"> entre i et j.</w:t>
        </w:r>
      </w:ins>
      <w:del w:id="327" w:author="Yves William OBAME EDOU" w:date="2018-04-04T23:33:00Z">
        <w:r w:rsidDel="00F946E5">
          <w:rPr>
            <w:sz w:val="24"/>
          </w:rPr>
          <w:delText xml:space="preserve"> </w:delText>
        </w:r>
      </w:del>
    </w:p>
    <w:p w14:paraId="686D345D" w14:textId="77777777" w:rsidR="001F3F07" w:rsidRPr="00336BB1" w:rsidRDefault="001F3F07">
      <w:pPr>
        <w:jc w:val="both"/>
        <w:rPr>
          <w:sz w:val="24"/>
        </w:rPr>
        <w:pPrChange w:id="328" w:author="Yves William OBAME EDOU" w:date="2018-04-04T23:13:00Z">
          <w:pPr/>
        </w:pPrChange>
      </w:pPr>
    </w:p>
    <w:p w14:paraId="28EEEAC0" w14:textId="77777777" w:rsidR="00C41722" w:rsidRDefault="00336BB1">
      <w:pPr>
        <w:pStyle w:val="Titre1"/>
        <w:jc w:val="both"/>
        <w:pPrChange w:id="329" w:author="Yves William OBAME EDOU" w:date="2018-04-04T23:13:00Z">
          <w:pPr/>
        </w:pPrChange>
      </w:pPr>
      <w:r w:rsidRPr="00336BB1">
        <w:t>Conclusion</w:t>
      </w:r>
    </w:p>
    <w:p w14:paraId="429459DF" w14:textId="4D943086" w:rsidR="00336BB1" w:rsidRDefault="00C41722">
      <w:pPr>
        <w:jc w:val="both"/>
        <w:rPr>
          <w:sz w:val="24"/>
        </w:rPr>
        <w:pPrChange w:id="330" w:author="Yves William OBAME EDOU" w:date="2018-04-04T23:13:00Z">
          <w:pPr/>
        </w:pPrChange>
      </w:pPr>
      <w:r>
        <w:rPr>
          <w:sz w:val="24"/>
        </w:rPr>
        <w:t xml:space="preserve">Les recherches réalisées par l’ensemble des membres de l’équipe nous ont permis d’aboutir à la méthode proposée. Dans </w:t>
      </w:r>
      <w:r w:rsidR="00FF453C">
        <w:rPr>
          <w:sz w:val="24"/>
        </w:rPr>
        <w:t>la suite du projet, après avoir définie les technologies les plus adéquates, nous tenterons de mettre en pratique la méthode que nous avons définie.</w:t>
      </w:r>
    </w:p>
    <w:p w14:paraId="4258DFC2" w14:textId="77777777" w:rsidR="000E46ED" w:rsidRDefault="000E46ED">
      <w:pPr>
        <w:jc w:val="both"/>
        <w:rPr>
          <w:sz w:val="32"/>
        </w:rPr>
        <w:pPrChange w:id="331" w:author="Yves William OBAME EDOU" w:date="2018-04-04T23:13:00Z">
          <w:pPr/>
        </w:pPrChange>
      </w:pPr>
    </w:p>
    <w:p w14:paraId="78075737" w14:textId="4DF46F3B" w:rsidR="00DF7368" w:rsidRPr="006C0E4B" w:rsidRDefault="00DF7368">
      <w:pPr>
        <w:pStyle w:val="Titre1"/>
        <w:jc w:val="both"/>
        <w:rPr>
          <w:lang w:val="en-GB"/>
        </w:rPr>
        <w:pPrChange w:id="332" w:author="Yves William OBAME EDOU" w:date="2018-04-04T23:13:00Z">
          <w:pPr/>
        </w:pPrChange>
      </w:pPr>
      <w:proofErr w:type="spellStart"/>
      <w:r w:rsidRPr="006C0E4B">
        <w:rPr>
          <w:lang w:val="en-GB"/>
        </w:rPr>
        <w:t>Références</w:t>
      </w:r>
      <w:proofErr w:type="spellEnd"/>
    </w:p>
    <w:p w14:paraId="5D54FA73" w14:textId="6ADF402F" w:rsidR="005C0700" w:rsidRPr="006C0E4B" w:rsidRDefault="00DF7368">
      <w:pPr>
        <w:jc w:val="both"/>
        <w:rPr>
          <w:sz w:val="24"/>
          <w:lang w:val="en-GB"/>
        </w:rPr>
        <w:pPrChange w:id="333" w:author="Yves William OBAME EDOU" w:date="2018-04-04T23:13:00Z">
          <w:pPr/>
        </w:pPrChange>
      </w:pPr>
      <w:r w:rsidRPr="006C0E4B">
        <w:rPr>
          <w:sz w:val="24"/>
          <w:lang w:val="en-GB"/>
        </w:rPr>
        <w:t xml:space="preserve">[1] </w:t>
      </w:r>
      <w:proofErr w:type="spellStart"/>
      <w:r w:rsidR="005C0700" w:rsidRPr="006C0E4B">
        <w:rPr>
          <w:sz w:val="24"/>
          <w:lang w:val="en-GB"/>
        </w:rPr>
        <w:t>Bourass</w:t>
      </w:r>
      <w:proofErr w:type="spellEnd"/>
      <w:r w:rsidR="005C0700" w:rsidRPr="006C0E4B">
        <w:rPr>
          <w:sz w:val="24"/>
          <w:lang w:val="en-GB"/>
        </w:rPr>
        <w:t xml:space="preserve"> </w:t>
      </w:r>
      <w:proofErr w:type="spellStart"/>
      <w:r w:rsidR="005C0700" w:rsidRPr="006C0E4B">
        <w:rPr>
          <w:sz w:val="24"/>
          <w:lang w:val="en-GB"/>
        </w:rPr>
        <w:t>Achraf</w:t>
      </w:r>
      <w:proofErr w:type="spellEnd"/>
      <w:ins w:id="334" w:author="Yves William OBAME EDOU" w:date="2018-04-04T22:54:00Z">
        <w:r w:rsidR="00DC4164" w:rsidRPr="006C0E4B">
          <w:rPr>
            <w:sz w:val="24"/>
            <w:lang w:val="en-GB"/>
          </w:rPr>
          <w:t xml:space="preserve"> et al.</w:t>
        </w:r>
      </w:ins>
      <w:del w:id="335" w:author="Yves William OBAME EDOU" w:date="2018-04-04T22:54:00Z">
        <w:r w:rsidR="005C0700" w:rsidRPr="006C0E4B" w:rsidDel="00DC4164">
          <w:rPr>
            <w:sz w:val="24"/>
            <w:lang w:val="en-GB"/>
          </w:rPr>
          <w:delText>, Soumaya Cherkaoui, et Lyes Khoukhi</w:delText>
        </w:r>
      </w:del>
      <w:ins w:id="336" w:author="Yves William OBAME EDOU" w:date="2018-04-04T22:48:00Z">
        <w:r w:rsidR="00DC4164" w:rsidRPr="006C0E4B">
          <w:rPr>
            <w:sz w:val="24"/>
            <w:lang w:val="en-GB"/>
          </w:rPr>
          <w:t>,</w:t>
        </w:r>
      </w:ins>
      <w:del w:id="337" w:author="Yves William OBAME EDOU" w:date="2018-04-04T22:47:00Z">
        <w:r w:rsidR="005C0700" w:rsidRPr="006C0E4B" w:rsidDel="00DC4164">
          <w:rPr>
            <w:sz w:val="24"/>
            <w:lang w:val="en-GB"/>
          </w:rPr>
          <w:delText>,</w:delText>
        </w:r>
      </w:del>
      <w:r w:rsidR="005C0700" w:rsidRPr="006C0E4B">
        <w:rPr>
          <w:sz w:val="24"/>
          <w:lang w:val="en-GB"/>
        </w:rPr>
        <w:t xml:space="preserve"> </w:t>
      </w:r>
      <w:ins w:id="338" w:author="Yves William OBAME EDOU" w:date="2018-04-04T22:49:00Z">
        <w:r w:rsidR="00DC4164" w:rsidRPr="006C0E4B">
          <w:rPr>
            <w:sz w:val="24"/>
            <w:lang w:val="en-GB"/>
          </w:rPr>
          <w:t>« </w:t>
        </w:r>
      </w:ins>
      <w:del w:id="339" w:author="Yves William OBAME EDOU" w:date="2018-04-04T22:47:00Z">
        <w:r w:rsidR="005C0700" w:rsidRPr="006C0E4B" w:rsidDel="00DC4164">
          <w:rPr>
            <w:i/>
            <w:sz w:val="24"/>
            <w:lang w:val="en-GB"/>
            <w:rPrChange w:id="340" w:author="Yves William OBAME EDOU" w:date="2018-04-04T22:48:00Z">
              <w:rPr>
                <w:sz w:val="24"/>
              </w:rPr>
            </w:rPrChange>
          </w:rPr>
          <w:delText>« </w:delText>
        </w:r>
      </w:del>
      <w:r w:rsidRPr="006C0E4B">
        <w:rPr>
          <w:i/>
          <w:sz w:val="24"/>
          <w:lang w:val="en-GB"/>
          <w:rPrChange w:id="341" w:author="Yves William OBAME EDOU" w:date="2018-04-04T22:48:00Z">
            <w:rPr>
              <w:sz w:val="24"/>
            </w:rPr>
          </w:rPrChange>
        </w:rPr>
        <w:t>Secure Optimal Itinerary Planning for Electric Vehicles in the Smart Grid</w:t>
      </w:r>
      <w:ins w:id="342" w:author="Yves William OBAME EDOU" w:date="2018-04-04T22:48:00Z">
        <w:r w:rsidR="00DC4164" w:rsidRPr="006C0E4B">
          <w:rPr>
            <w:i/>
            <w:sz w:val="24"/>
            <w:lang w:val="en-GB"/>
          </w:rPr>
          <w:t> »</w:t>
        </w:r>
      </w:ins>
      <w:del w:id="343" w:author="Yves William OBAME EDOU" w:date="2018-04-04T22:55:00Z">
        <w:r w:rsidR="005C0700" w:rsidRPr="006C0E4B" w:rsidDel="00DC4164">
          <w:rPr>
            <w:sz w:val="24"/>
            <w:lang w:val="en-GB"/>
          </w:rPr>
          <w:delText> </w:delText>
        </w:r>
      </w:del>
      <w:ins w:id="344" w:author="Yves William OBAME EDOU" w:date="2018-04-04T22:49:00Z">
        <w:r w:rsidR="00DC4164" w:rsidRPr="006C0E4B">
          <w:rPr>
            <w:sz w:val="24"/>
            <w:lang w:val="en-GB"/>
          </w:rPr>
          <w:t>,</w:t>
        </w:r>
      </w:ins>
      <w:del w:id="345" w:author="Yves William OBAME EDOU" w:date="2018-04-04T22:48:00Z">
        <w:r w:rsidR="005C0700" w:rsidRPr="006C0E4B" w:rsidDel="00DC4164">
          <w:rPr>
            <w:sz w:val="24"/>
            <w:lang w:val="en-GB"/>
          </w:rPr>
          <w:delText>»</w:delText>
        </w:r>
      </w:del>
      <w:ins w:id="346" w:author="Yves William OBAME EDOU" w:date="2018-04-04T22:48:00Z">
        <w:r w:rsidR="00DC4164" w:rsidRPr="006C0E4B">
          <w:rPr>
            <w:sz w:val="24"/>
            <w:lang w:val="en-GB"/>
          </w:rPr>
          <w:t xml:space="preserve"> </w:t>
        </w:r>
      </w:ins>
      <w:del w:id="347" w:author="Yves William OBAME EDOU" w:date="2018-04-04T22:48:00Z">
        <w:r w:rsidR="005C0700" w:rsidRPr="006C0E4B" w:rsidDel="00DC4164">
          <w:rPr>
            <w:sz w:val="24"/>
            <w:lang w:val="en-GB"/>
          </w:rPr>
          <w:delText xml:space="preserve"> dans </w:delText>
        </w:r>
      </w:del>
      <w:r w:rsidR="005C0700" w:rsidRPr="006C0E4B">
        <w:rPr>
          <w:sz w:val="24"/>
          <w:lang w:val="en-GB"/>
        </w:rPr>
        <w:t xml:space="preserve">IEEE TRANSACTIONS ON INDUSTRIAL INFORMATICS, VOL. 13, NO. 6, </w:t>
      </w:r>
      <w:del w:id="348" w:author="Yves William OBAME EDOU" w:date="2018-04-04T22:41:00Z">
        <w:r w:rsidR="005C0700" w:rsidRPr="006C0E4B" w:rsidDel="00CB36E1">
          <w:rPr>
            <w:sz w:val="24"/>
            <w:lang w:val="en-GB"/>
          </w:rPr>
          <w:delText xml:space="preserve">DECEMBER </w:delText>
        </w:r>
      </w:del>
      <w:proofErr w:type="spellStart"/>
      <w:ins w:id="349" w:author="Yves William OBAME EDOU" w:date="2018-04-04T22:41:00Z">
        <w:r w:rsidR="00CB36E1" w:rsidRPr="006C0E4B">
          <w:rPr>
            <w:sz w:val="24"/>
            <w:lang w:val="en-GB"/>
          </w:rPr>
          <w:t>décembre</w:t>
        </w:r>
        <w:proofErr w:type="spellEnd"/>
        <w:r w:rsidR="00CB36E1" w:rsidRPr="006C0E4B">
          <w:rPr>
            <w:sz w:val="24"/>
            <w:lang w:val="en-GB"/>
          </w:rPr>
          <w:t xml:space="preserve"> </w:t>
        </w:r>
      </w:ins>
      <w:r w:rsidR="005C0700" w:rsidRPr="006C0E4B">
        <w:rPr>
          <w:sz w:val="24"/>
          <w:lang w:val="en-GB"/>
        </w:rPr>
        <w:t>2017</w:t>
      </w:r>
    </w:p>
    <w:p w14:paraId="7AAD79B3" w14:textId="7272E4F1" w:rsidR="005C0700" w:rsidRPr="006C0E4B" w:rsidRDefault="005C0700">
      <w:pPr>
        <w:jc w:val="both"/>
        <w:rPr>
          <w:sz w:val="24"/>
          <w:lang w:val="en-GB"/>
        </w:rPr>
        <w:pPrChange w:id="350" w:author="Yves William OBAME EDOU" w:date="2018-04-04T23:13:00Z">
          <w:pPr/>
        </w:pPrChange>
      </w:pPr>
      <w:r w:rsidRPr="006C0E4B">
        <w:rPr>
          <w:sz w:val="24"/>
          <w:lang w:val="en-GB"/>
        </w:rPr>
        <w:t xml:space="preserve">[2] </w:t>
      </w:r>
      <w:ins w:id="351" w:author="Yves William OBAME EDOU" w:date="2018-04-04T22:53:00Z">
        <w:r w:rsidR="00DC4164" w:rsidRPr="006C0E4B">
          <w:rPr>
            <w:lang w:val="en-GB"/>
          </w:rPr>
          <w:t>Shi-nan Gong</w:t>
        </w:r>
      </w:ins>
      <w:ins w:id="352" w:author="Yves William OBAME EDOU" w:date="2018-04-04T22:54:00Z">
        <w:r w:rsidR="00DC4164" w:rsidRPr="006C0E4B">
          <w:rPr>
            <w:lang w:val="en-GB"/>
          </w:rPr>
          <w:t xml:space="preserve"> et al.</w:t>
        </w:r>
        <w:r w:rsidR="00DC4164" w:rsidRPr="006C0E4B">
          <w:rPr>
            <w:sz w:val="24"/>
            <w:lang w:val="en-GB"/>
          </w:rPr>
          <w:t xml:space="preserve">, </w:t>
        </w:r>
        <w:r w:rsidR="00DC4164" w:rsidRPr="006C0E4B">
          <w:rPr>
            <w:i/>
            <w:sz w:val="28"/>
            <w:lang w:val="en-GB"/>
            <w:rPrChange w:id="353" w:author="Yves William OBAME EDOU" w:date="2018-04-04T22:54:00Z">
              <w:rPr>
                <w:sz w:val="24"/>
              </w:rPr>
            </w:rPrChange>
          </w:rPr>
          <w:t>« </w:t>
        </w:r>
        <w:r w:rsidR="00DC4164" w:rsidRPr="006C0E4B">
          <w:rPr>
            <w:i/>
            <w:sz w:val="24"/>
            <w:lang w:val="en-GB"/>
            <w:rPrChange w:id="354" w:author="Yves William OBAME EDOU" w:date="2018-04-04T22:54:00Z">
              <w:rPr/>
            </w:rPrChange>
          </w:rPr>
          <w:t>An approximation algorithm for shortest path based on the hierarchy networks</w:t>
        </w:r>
      </w:ins>
      <w:ins w:id="355" w:author="Yves William OBAME EDOU" w:date="2018-04-04T22:55:00Z">
        <w:r w:rsidR="00DC4164" w:rsidRPr="006C0E4B">
          <w:rPr>
            <w:i/>
            <w:sz w:val="28"/>
            <w:lang w:val="en-GB"/>
          </w:rPr>
          <w:t> »</w:t>
        </w:r>
      </w:ins>
      <w:del w:id="356" w:author="Yves William OBAME EDOU" w:date="2018-04-04T22:53:00Z">
        <w:r w:rsidRPr="006C0E4B" w:rsidDel="00DC4164">
          <w:rPr>
            <w:sz w:val="24"/>
            <w:lang w:val="en-GB"/>
          </w:rPr>
          <w:delText>Jixiong</w:delText>
        </w:r>
      </w:del>
    </w:p>
    <w:p w14:paraId="5B76846B" w14:textId="1C1FE13B" w:rsidR="005C0700" w:rsidDel="0086630B" w:rsidRDefault="005C0700">
      <w:pPr>
        <w:jc w:val="both"/>
        <w:rPr>
          <w:del w:id="357" w:author="Yves William OBAME EDOU" w:date="2018-04-04T23:02:00Z"/>
          <w:sz w:val="24"/>
        </w:rPr>
        <w:pPrChange w:id="358" w:author="Yves William OBAME EDOU" w:date="2018-04-04T23:13:00Z">
          <w:pPr/>
        </w:pPrChange>
      </w:pPr>
      <w:r w:rsidRPr="006C0E4B">
        <w:rPr>
          <w:sz w:val="24"/>
          <w:lang w:val="en-GB"/>
        </w:rPr>
        <w:lastRenderedPageBreak/>
        <w:t xml:space="preserve">[3] </w:t>
      </w:r>
      <w:ins w:id="359" w:author="Yves William OBAME EDOU" w:date="2018-04-04T23:00:00Z">
        <w:r w:rsidR="0086630B" w:rsidRPr="006C0E4B">
          <w:rPr>
            <w:lang w:val="en-GB"/>
          </w:rPr>
          <w:t>Tao Wang</w:t>
        </w:r>
        <w:r w:rsidR="0086630B" w:rsidRPr="006C0E4B" w:rsidDel="0086630B">
          <w:rPr>
            <w:sz w:val="24"/>
            <w:lang w:val="en-GB"/>
          </w:rPr>
          <w:t xml:space="preserve"> </w:t>
        </w:r>
        <w:r w:rsidR="0086630B" w:rsidRPr="006C0E4B">
          <w:rPr>
            <w:sz w:val="24"/>
            <w:lang w:val="en-GB"/>
          </w:rPr>
          <w:t>et al.</w:t>
        </w:r>
      </w:ins>
      <w:ins w:id="360" w:author="Yves William OBAME EDOU" w:date="2018-04-04T23:01:00Z">
        <w:r w:rsidR="0086630B" w:rsidRPr="006C0E4B">
          <w:rPr>
            <w:sz w:val="24"/>
            <w:lang w:val="en-GB"/>
          </w:rPr>
          <w:t xml:space="preserve">, </w:t>
        </w:r>
        <w:r w:rsidR="0086630B" w:rsidRPr="006C0E4B">
          <w:rPr>
            <w:i/>
            <w:sz w:val="24"/>
            <w:lang w:val="en-GB"/>
          </w:rPr>
          <w:t xml:space="preserve">« Energy-aware Vehicle Routing in Networks with Charging Nodes », </w:t>
        </w:r>
      </w:ins>
      <w:ins w:id="361" w:author="Yves William OBAME EDOU" w:date="2018-04-04T23:02:00Z">
        <w:r w:rsidR="0086630B" w:rsidRPr="006C0E4B">
          <w:rPr>
            <w:sz w:val="24"/>
            <w:lang w:val="en-GB"/>
            <w:rPrChange w:id="362" w:author="Yves William OBAME EDOU" w:date="2018-04-04T23:02:00Z">
              <w:rPr>
                <w:i/>
                <w:sz w:val="24"/>
              </w:rPr>
            </w:rPrChange>
          </w:rPr>
          <w:t xml:space="preserve">Proceedings of the 19th World Congress </w:t>
        </w:r>
        <w:proofErr w:type="gramStart"/>
        <w:r w:rsidR="0086630B" w:rsidRPr="006C0E4B">
          <w:rPr>
            <w:sz w:val="24"/>
            <w:lang w:val="en-GB"/>
            <w:rPrChange w:id="363" w:author="Yves William OBAME EDOU" w:date="2018-04-04T23:02:00Z">
              <w:rPr>
                <w:i/>
                <w:sz w:val="24"/>
              </w:rPr>
            </w:rPrChange>
          </w:rPr>
          <w:t>The</w:t>
        </w:r>
        <w:proofErr w:type="gramEnd"/>
        <w:r w:rsidR="0086630B" w:rsidRPr="006C0E4B">
          <w:rPr>
            <w:sz w:val="24"/>
            <w:lang w:val="en-GB"/>
            <w:rPrChange w:id="364" w:author="Yves William OBAME EDOU" w:date="2018-04-04T23:02:00Z">
              <w:rPr>
                <w:i/>
                <w:sz w:val="24"/>
              </w:rPr>
            </w:rPrChange>
          </w:rPr>
          <w:t xml:space="preserve"> International Federation of Automatic Control Cape Town, South Africa. </w:t>
        </w:r>
        <w:r w:rsidR="0086630B" w:rsidRPr="0086630B">
          <w:rPr>
            <w:sz w:val="24"/>
            <w:rPrChange w:id="365" w:author="Yves William OBAME EDOU" w:date="2018-04-04T23:02:00Z">
              <w:rPr>
                <w:i/>
                <w:sz w:val="24"/>
              </w:rPr>
            </w:rPrChange>
          </w:rPr>
          <w:t>August 24-29, 2014</w:t>
        </w:r>
        <w:r w:rsidR="0086630B" w:rsidRPr="0086630B" w:rsidDel="0086630B">
          <w:rPr>
            <w:i/>
            <w:sz w:val="24"/>
          </w:rPr>
          <w:t xml:space="preserve"> </w:t>
        </w:r>
      </w:ins>
      <w:del w:id="366" w:author="Yves William OBAME EDOU" w:date="2018-04-04T22:57:00Z">
        <w:r w:rsidDel="0086630B">
          <w:rPr>
            <w:sz w:val="24"/>
          </w:rPr>
          <w:delText>Benoît</w:delText>
        </w:r>
      </w:del>
    </w:p>
    <w:p w14:paraId="7D132A5B" w14:textId="63C28DAD" w:rsidR="0086630B" w:rsidRDefault="0086630B">
      <w:pPr>
        <w:jc w:val="both"/>
        <w:rPr>
          <w:ins w:id="367" w:author="Yves William OBAME EDOU" w:date="2018-04-04T23:02:00Z"/>
          <w:sz w:val="24"/>
        </w:rPr>
      </w:pPr>
    </w:p>
    <w:p w14:paraId="5DFD46A3" w14:textId="7A96DB85" w:rsidR="005C0700" w:rsidRPr="00E81074" w:rsidRDefault="005C0700">
      <w:pPr>
        <w:jc w:val="both"/>
        <w:rPr>
          <w:sz w:val="24"/>
        </w:rPr>
        <w:pPrChange w:id="368" w:author="Yves William OBAME EDOU" w:date="2018-04-04T23:13:00Z">
          <w:pPr/>
        </w:pPrChange>
      </w:pPr>
      <w:r>
        <w:rPr>
          <w:sz w:val="24"/>
        </w:rPr>
        <w:t xml:space="preserve">[4] </w:t>
      </w:r>
      <w:ins w:id="369" w:author="Yves William OBAME EDOU" w:date="2018-04-04T23:11:00Z">
        <w:r w:rsidR="00E81074">
          <w:rPr>
            <w:sz w:val="24"/>
          </w:rPr>
          <w:t xml:space="preserve">C. Prins, </w:t>
        </w:r>
      </w:ins>
      <w:del w:id="370" w:author="Yves William OBAME EDOU" w:date="2018-04-04T23:07:00Z">
        <w:r w:rsidRPr="00E81074" w:rsidDel="0086630B">
          <w:rPr>
            <w:i/>
            <w:sz w:val="24"/>
            <w:rPrChange w:id="371" w:author="Yves William OBAME EDOU" w:date="2018-04-04T23:07:00Z">
              <w:rPr>
                <w:sz w:val="24"/>
              </w:rPr>
            </w:rPrChange>
          </w:rPr>
          <w:delText>Charles</w:delText>
        </w:r>
      </w:del>
      <w:ins w:id="372" w:author="Yves William OBAME EDOU" w:date="2018-04-04T23:07:00Z">
        <w:r w:rsidR="0086630B" w:rsidRPr="00E81074">
          <w:rPr>
            <w:i/>
            <w:sz w:val="24"/>
            <w:rPrChange w:id="373" w:author="Yves William OBAME EDOU" w:date="2018-04-04T23:07:00Z">
              <w:rPr>
                <w:sz w:val="24"/>
              </w:rPr>
            </w:rPrChange>
          </w:rPr>
          <w:t>« Comparaison d'algorithmes de plus courts chemins sur des graphes routiers de grande taille</w:t>
        </w:r>
        <w:r w:rsidR="00E81074" w:rsidRPr="00E81074">
          <w:rPr>
            <w:i/>
            <w:sz w:val="24"/>
            <w:rPrChange w:id="374" w:author="Yves William OBAME EDOU" w:date="2018-04-04T23:07:00Z">
              <w:rPr>
                <w:sz w:val="24"/>
              </w:rPr>
            </w:rPrChange>
          </w:rPr>
          <w:t> »</w:t>
        </w:r>
        <w:r w:rsidR="00E81074">
          <w:rPr>
            <w:i/>
            <w:sz w:val="24"/>
          </w:rPr>
          <w:t xml:space="preserve">, </w:t>
        </w:r>
      </w:ins>
      <w:ins w:id="375" w:author="Yves William OBAME EDOU" w:date="2018-04-04T23:09:00Z">
        <w:r w:rsidR="00E81074" w:rsidRPr="00E81074">
          <w:rPr>
            <w:sz w:val="24"/>
            <w:rPrChange w:id="376" w:author="Yves William OBAME EDOU" w:date="2018-04-04T23:10:00Z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</w:rPrChange>
          </w:rPr>
          <w:t>RAIRO. Recherche opérationnelle, tome 30, n°4 (1996), p. 333-357</w:t>
        </w:r>
      </w:ins>
    </w:p>
    <w:p w14:paraId="6381CA5C" w14:textId="1AE77AFE" w:rsidR="0086630B" w:rsidRPr="006C0E4B" w:rsidRDefault="005C0700">
      <w:pPr>
        <w:jc w:val="both"/>
        <w:rPr>
          <w:ins w:id="377" w:author="Yves William OBAME EDOU" w:date="2018-04-04T23:03:00Z"/>
          <w:b/>
          <w:bCs/>
          <w:sz w:val="24"/>
          <w:lang w:val="en-GB"/>
          <w:rPrChange w:id="378" w:author="MANGEARD Benoît" w:date="2018-04-04T23:55:00Z">
            <w:rPr>
              <w:ins w:id="379" w:author="Yves William OBAME EDOU" w:date="2018-04-04T23:03:00Z"/>
              <w:b/>
              <w:bCs/>
              <w:i/>
              <w:sz w:val="24"/>
            </w:rPr>
          </w:rPrChange>
        </w:rPr>
      </w:pPr>
      <w:del w:id="380" w:author="Yves William OBAME EDOU" w:date="2018-04-04T23:36:00Z">
        <w:r w:rsidRPr="006C0E4B" w:rsidDel="00A93EDD">
          <w:rPr>
            <w:sz w:val="24"/>
            <w:lang w:val="en-GB"/>
            <w:rPrChange w:id="381" w:author="MANGEARD Benoît" w:date="2018-04-04T23:55:00Z">
              <w:rPr>
                <w:sz w:val="24"/>
              </w:rPr>
            </w:rPrChange>
          </w:rPr>
          <w:delText>[5] Xuan Yuang</w:delText>
        </w:r>
      </w:del>
      <w:ins w:id="382" w:author="Yves William OBAME EDOU" w:date="2018-04-04T23:02:00Z">
        <w:r w:rsidR="0086630B" w:rsidRPr="006C0E4B">
          <w:rPr>
            <w:sz w:val="24"/>
            <w:lang w:val="en-GB"/>
            <w:rPrChange w:id="383" w:author="MANGEARD Benoît" w:date="2018-04-04T23:55:00Z">
              <w:rPr>
                <w:sz w:val="24"/>
              </w:rPr>
            </w:rPrChange>
          </w:rPr>
          <w:t>[</w:t>
        </w:r>
      </w:ins>
      <w:ins w:id="384" w:author="Yves William OBAME EDOU" w:date="2018-04-04T23:36:00Z">
        <w:r w:rsidR="00A93EDD" w:rsidRPr="006C0E4B">
          <w:rPr>
            <w:sz w:val="24"/>
            <w:lang w:val="en-GB"/>
            <w:rPrChange w:id="385" w:author="MANGEARD Benoît" w:date="2018-04-04T23:55:00Z">
              <w:rPr>
                <w:sz w:val="24"/>
              </w:rPr>
            </w:rPrChange>
          </w:rPr>
          <w:t>5</w:t>
        </w:r>
      </w:ins>
      <w:ins w:id="386" w:author="Yves William OBAME EDOU" w:date="2018-04-04T23:02:00Z">
        <w:r w:rsidR="0086630B" w:rsidRPr="006C0E4B">
          <w:rPr>
            <w:sz w:val="24"/>
            <w:lang w:val="en-GB"/>
            <w:rPrChange w:id="387" w:author="MANGEARD Benoît" w:date="2018-04-04T23:55:00Z">
              <w:rPr>
                <w:sz w:val="24"/>
              </w:rPr>
            </w:rPrChange>
          </w:rPr>
          <w:t xml:space="preserve">] </w:t>
        </w:r>
      </w:ins>
      <w:proofErr w:type="spellStart"/>
      <w:ins w:id="388" w:author="Yves William OBAME EDOU" w:date="2018-04-04T23:05:00Z">
        <w:r w:rsidR="0086630B" w:rsidRPr="006C0E4B">
          <w:rPr>
            <w:sz w:val="24"/>
            <w:lang w:val="en-GB"/>
            <w:rPrChange w:id="389" w:author="MANGEARD Benoît" w:date="2018-04-04T23:55:00Z">
              <w:rPr>
                <w:sz w:val="24"/>
              </w:rPr>
            </w:rPrChange>
          </w:rPr>
          <w:t>Sepideh</w:t>
        </w:r>
        <w:proofErr w:type="spellEnd"/>
        <w:r w:rsidR="0086630B" w:rsidRPr="006C0E4B">
          <w:rPr>
            <w:sz w:val="24"/>
            <w:lang w:val="en-GB"/>
            <w:rPrChange w:id="390" w:author="MANGEARD Benoît" w:date="2018-04-04T23:55:00Z">
              <w:rPr>
                <w:sz w:val="24"/>
              </w:rPr>
            </w:rPrChange>
          </w:rPr>
          <w:t xml:space="preserve"> </w:t>
        </w:r>
        <w:proofErr w:type="spellStart"/>
        <w:r w:rsidR="0086630B" w:rsidRPr="006C0E4B">
          <w:rPr>
            <w:sz w:val="24"/>
            <w:lang w:val="en-GB"/>
            <w:rPrChange w:id="391" w:author="MANGEARD Benoît" w:date="2018-04-04T23:55:00Z">
              <w:rPr>
                <w:sz w:val="24"/>
              </w:rPr>
            </w:rPrChange>
          </w:rPr>
          <w:t>Pourazarm</w:t>
        </w:r>
        <w:proofErr w:type="spellEnd"/>
        <w:r w:rsidR="0086630B" w:rsidRPr="006C0E4B">
          <w:rPr>
            <w:sz w:val="24"/>
            <w:lang w:val="en-GB"/>
            <w:rPrChange w:id="392" w:author="MANGEARD Benoît" w:date="2018-04-04T23:55:00Z">
              <w:rPr>
                <w:sz w:val="24"/>
              </w:rPr>
            </w:rPrChange>
          </w:rPr>
          <w:t xml:space="preserve"> et al., </w:t>
        </w:r>
      </w:ins>
      <w:ins w:id="393" w:author="Yves William OBAME EDOU" w:date="2018-04-04T23:03:00Z">
        <w:r w:rsidR="0086630B" w:rsidRPr="006C0E4B">
          <w:rPr>
            <w:i/>
            <w:sz w:val="24"/>
            <w:lang w:val="en-GB"/>
            <w:rPrChange w:id="394" w:author="MANGEARD Benoît" w:date="2018-04-04T23:55:00Z">
              <w:rPr>
                <w:i/>
                <w:sz w:val="24"/>
              </w:rPr>
            </w:rPrChange>
          </w:rPr>
          <w:t>« </w:t>
        </w:r>
        <w:r w:rsidR="0086630B" w:rsidRPr="006C0E4B">
          <w:rPr>
            <w:bCs/>
            <w:i/>
            <w:sz w:val="24"/>
            <w:lang w:val="en-GB"/>
            <w:rPrChange w:id="395" w:author="MANGEARD Benoît" w:date="2018-04-04T23:55:00Z">
              <w:rPr>
                <w:b/>
                <w:bCs/>
                <w:i/>
                <w:sz w:val="24"/>
              </w:rPr>
            </w:rPrChange>
          </w:rPr>
          <w:t>Optimal routing of electric vehicles in networks with charging nodes: A dynamic programming approach</w:t>
        </w:r>
      </w:ins>
      <w:ins w:id="396" w:author="Yves William OBAME EDOU" w:date="2018-04-04T23:04:00Z">
        <w:r w:rsidR="0086630B" w:rsidRPr="006C0E4B">
          <w:rPr>
            <w:bCs/>
            <w:i/>
            <w:sz w:val="24"/>
            <w:lang w:val="en-GB"/>
            <w:rPrChange w:id="397" w:author="MANGEARD Benoît" w:date="2018-04-04T23:55:00Z">
              <w:rPr>
                <w:bCs/>
                <w:i/>
                <w:sz w:val="24"/>
              </w:rPr>
            </w:rPrChange>
          </w:rPr>
          <w:t> »</w:t>
        </w:r>
      </w:ins>
      <w:ins w:id="398" w:author="Yves William OBAME EDOU" w:date="2018-04-04T23:05:00Z">
        <w:r w:rsidR="0086630B" w:rsidRPr="006C0E4B">
          <w:rPr>
            <w:bCs/>
            <w:i/>
            <w:sz w:val="24"/>
            <w:lang w:val="en-GB"/>
            <w:rPrChange w:id="399" w:author="MANGEARD Benoît" w:date="2018-04-04T23:55:00Z">
              <w:rPr>
                <w:bCs/>
                <w:i/>
                <w:sz w:val="24"/>
              </w:rPr>
            </w:rPrChange>
          </w:rPr>
          <w:t>,</w:t>
        </w:r>
        <w:r w:rsidR="0086630B" w:rsidRPr="006C0E4B">
          <w:rPr>
            <w:lang w:val="en-GB"/>
            <w:rPrChange w:id="400" w:author="MANGEARD Benoît" w:date="2018-04-04T23:55:00Z">
              <w:rPr/>
            </w:rPrChange>
          </w:rPr>
          <w:t xml:space="preserve"> </w:t>
        </w:r>
        <w:r w:rsidR="0086630B" w:rsidRPr="006C0E4B">
          <w:rPr>
            <w:bCs/>
            <w:sz w:val="24"/>
            <w:lang w:val="en-GB"/>
            <w:rPrChange w:id="401" w:author="MANGEARD Benoît" w:date="2018-04-04T23:55:00Z">
              <w:rPr>
                <w:bCs/>
                <w:i/>
                <w:sz w:val="24"/>
              </w:rPr>
            </w:rPrChange>
          </w:rPr>
          <w:t>Electric Vehicle Conference (IEVC), 2014 IEEE International</w:t>
        </w:r>
      </w:ins>
    </w:p>
    <w:p w14:paraId="6372097C" w14:textId="34058E3B" w:rsidR="0086630B" w:rsidRPr="006C0E4B" w:rsidRDefault="0086630B">
      <w:pPr>
        <w:jc w:val="both"/>
        <w:rPr>
          <w:i/>
          <w:sz w:val="24"/>
          <w:lang w:val="en-GB"/>
          <w:rPrChange w:id="402" w:author="MANGEARD Benoît" w:date="2018-04-04T23:55:00Z">
            <w:rPr>
              <w:sz w:val="24"/>
            </w:rPr>
          </w:rPrChange>
        </w:rPr>
        <w:pPrChange w:id="403" w:author="Yves William OBAME EDOU" w:date="2018-04-04T23:13:00Z">
          <w:pPr/>
        </w:pPrChange>
      </w:pPr>
    </w:p>
    <w:sectPr w:rsidR="0086630B" w:rsidRPr="006C0E4B" w:rsidSect="003126E2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  <w:sectPrChange w:id="421" w:author="Yves William OBAME EDOU" w:date="2018-04-04T23:38:00Z">
        <w:sectPr w:rsidR="0086630B" w:rsidRPr="006C0E4B" w:rsidSect="003126E2">
          <w:pgMar w:top="1417" w:right="1417" w:bottom="1417" w:left="1417" w:header="708" w:footer="708" w:gutter="0"/>
          <w:titlePg w:val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75317" w14:textId="77777777" w:rsidR="009A568F" w:rsidRDefault="009A568F" w:rsidP="00512AA5">
      <w:pPr>
        <w:spacing w:after="0" w:line="240" w:lineRule="auto"/>
      </w:pPr>
      <w:r>
        <w:separator/>
      </w:r>
    </w:p>
  </w:endnote>
  <w:endnote w:type="continuationSeparator" w:id="0">
    <w:p w14:paraId="497BC0BD" w14:textId="77777777" w:rsidR="009A568F" w:rsidRDefault="009A568F" w:rsidP="00512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ustomXmlInsRangeStart w:id="416" w:author="Yves William OBAME EDOU" w:date="2018-04-04T23:15:00Z"/>
  <w:sdt>
    <w:sdtPr>
      <w:id w:val="1559278430"/>
      <w:docPartObj>
        <w:docPartGallery w:val="Page Numbers (Bottom of Page)"/>
        <w:docPartUnique/>
      </w:docPartObj>
    </w:sdtPr>
    <w:sdtEndPr/>
    <w:sdtContent>
      <w:customXmlInsRangeEnd w:id="416"/>
      <w:p w14:paraId="43385B3B" w14:textId="0E355B73" w:rsidR="00D11732" w:rsidRDefault="00D11732">
        <w:pPr>
          <w:pStyle w:val="Pieddepage"/>
          <w:jc w:val="right"/>
          <w:rPr>
            <w:ins w:id="417" w:author="Yves William OBAME EDOU" w:date="2018-04-04T23:15:00Z"/>
          </w:rPr>
        </w:pPr>
        <w:ins w:id="418" w:author="Yves William OBAME EDOU" w:date="2018-04-04T23:15:00Z">
          <w:r>
            <w:fldChar w:fldCharType="begin"/>
          </w:r>
          <w:r>
            <w:instrText>PAGE   \* MERGEFORMAT</w:instrText>
          </w:r>
          <w:r>
            <w:fldChar w:fldCharType="separate"/>
          </w:r>
        </w:ins>
        <w:r w:rsidR="006C0E4B">
          <w:rPr>
            <w:noProof/>
          </w:rPr>
          <w:t>4</w:t>
        </w:r>
        <w:ins w:id="419" w:author="Yves William OBAME EDOU" w:date="2018-04-04T23:15:00Z">
          <w:r>
            <w:fldChar w:fldCharType="end"/>
          </w:r>
        </w:ins>
      </w:p>
      <w:customXmlInsRangeStart w:id="420" w:author="Yves William OBAME EDOU" w:date="2018-04-04T23:15:00Z"/>
    </w:sdtContent>
  </w:sdt>
  <w:customXmlInsRangeEnd w:id="420"/>
  <w:p w14:paraId="11826505" w14:textId="77777777" w:rsidR="00D11732" w:rsidRDefault="00D117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D1499" w14:textId="77777777" w:rsidR="009A568F" w:rsidRDefault="009A568F" w:rsidP="00512AA5">
      <w:pPr>
        <w:spacing w:after="0" w:line="240" w:lineRule="auto"/>
      </w:pPr>
      <w:r>
        <w:separator/>
      </w:r>
    </w:p>
  </w:footnote>
  <w:footnote w:type="continuationSeparator" w:id="0">
    <w:p w14:paraId="376800F1" w14:textId="77777777" w:rsidR="009A568F" w:rsidRDefault="009A568F" w:rsidP="00512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ustomXmlInsRangeStart w:id="404" w:author="Yves William OBAME EDOU" w:date="2018-04-04T23:13:00Z"/>
  <w:sdt>
    <w:sdtPr>
      <w:rPr>
        <w:color w:val="4472C4" w:themeColor="accent1"/>
        <w:sz w:val="20"/>
        <w:szCs w:val="20"/>
      </w:rPr>
      <w:alias w:val="Auteur"/>
      <w:tag w:val=""/>
      <w:id w:val="-952397527"/>
      <w:placeholder>
        <w:docPart w:val="8D0A3596E61F4B7F99FBA5678E4A281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customXmlInsRangeEnd w:id="404"/>
      <w:p w14:paraId="42FD06D9" w14:textId="7046FF3D" w:rsidR="00512AA5" w:rsidRDefault="00512AA5">
        <w:pPr>
          <w:pStyle w:val="En-tte"/>
          <w:jc w:val="center"/>
          <w:rPr>
            <w:ins w:id="405" w:author="Yves William OBAME EDOU" w:date="2018-04-04T23:13:00Z"/>
            <w:color w:val="4472C4" w:themeColor="accent1"/>
            <w:sz w:val="20"/>
          </w:rPr>
        </w:pPr>
        <w:ins w:id="406" w:author="Yves William OBAME EDOU" w:date="2018-04-04T23:13:00Z">
          <w:r>
            <w:rPr>
              <w:color w:val="4472C4" w:themeColor="accent1"/>
              <w:sz w:val="20"/>
              <w:szCs w:val="20"/>
            </w:rPr>
            <w:t xml:space="preserve">Equipe 1 </w:t>
          </w:r>
        </w:ins>
        <w:ins w:id="407" w:author="Yves William OBAME EDOU" w:date="2018-04-04T23:14:00Z">
          <w:r>
            <w:rPr>
              <w:color w:val="4472C4" w:themeColor="accent1"/>
              <w:sz w:val="20"/>
              <w:szCs w:val="20"/>
            </w:rPr>
            <w:t>–</w:t>
          </w:r>
        </w:ins>
        <w:ins w:id="408" w:author="Yves William OBAME EDOU" w:date="2018-04-04T23:13:00Z">
          <w:r>
            <w:rPr>
              <w:color w:val="4472C4" w:themeColor="accent1"/>
              <w:sz w:val="20"/>
              <w:szCs w:val="20"/>
            </w:rPr>
            <w:t xml:space="preserve"> Proj</w:t>
          </w:r>
        </w:ins>
        <w:ins w:id="409" w:author="Yves William OBAME EDOU" w:date="2018-04-04T23:14:00Z">
          <w:r>
            <w:rPr>
              <w:color w:val="4472C4" w:themeColor="accent1"/>
              <w:sz w:val="20"/>
              <w:szCs w:val="20"/>
            </w:rPr>
            <w:t>et Itinéraire Optimal</w:t>
          </w:r>
        </w:ins>
      </w:p>
      <w:customXmlInsRangeStart w:id="410" w:author="Yves William OBAME EDOU" w:date="2018-04-04T23:13:00Z"/>
    </w:sdtContent>
  </w:sdt>
  <w:customXmlInsRangeEnd w:id="410"/>
  <w:p w14:paraId="7FFC8360" w14:textId="713EF736" w:rsidR="00512AA5" w:rsidRDefault="00512AA5">
    <w:pPr>
      <w:pStyle w:val="En-tte"/>
      <w:jc w:val="center"/>
      <w:rPr>
        <w:ins w:id="411" w:author="Yves William OBAME EDOU" w:date="2018-04-04T23:13:00Z"/>
        <w:caps/>
        <w:color w:val="4472C4" w:themeColor="accent1"/>
      </w:rPr>
    </w:pPr>
    <w:ins w:id="412" w:author="Yves William OBAME EDOU" w:date="2018-04-04T23:13:00Z">
      <w:r>
        <w:rPr>
          <w:caps/>
          <w:color w:val="4472C4" w:themeColor="accent1"/>
        </w:rPr>
        <w:t xml:space="preserve"> </w:t>
      </w:r>
    </w:ins>
    <w:customXmlInsRangeStart w:id="413" w:author="Yves William OBAME EDOU" w:date="2018-04-04T23:13:00Z"/>
    <w:sdt>
      <w:sdtPr>
        <w:rPr>
          <w:caps/>
          <w:color w:val="4472C4" w:themeColor="accent1"/>
        </w:rPr>
        <w:alias w:val="Titre"/>
        <w:tag w:val=""/>
        <w:id w:val="-1954942076"/>
        <w:placeholder>
          <w:docPart w:val="3E7D8A6BE03042E5AB932D1F4D0BCC8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customXmlInsRangeEnd w:id="413"/>
        <w:ins w:id="414" w:author="Yves William OBAME EDOU" w:date="2018-04-04T23:39:00Z">
          <w:r w:rsidR="003126E2">
            <w:rPr>
              <w:caps/>
              <w:color w:val="4472C4" w:themeColor="accent1"/>
            </w:rPr>
            <w:t>Synthèse globale des recherches effectuées et méthode choisie</w:t>
          </w:r>
        </w:ins>
        <w:customXmlInsRangeStart w:id="415" w:author="Yves William OBAME EDOU" w:date="2018-04-04T23:13:00Z"/>
      </w:sdtContent>
    </w:sdt>
    <w:customXmlInsRangeEnd w:id="415"/>
  </w:p>
  <w:p w14:paraId="455550FA" w14:textId="77777777" w:rsidR="00512AA5" w:rsidRDefault="00512AA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811F7"/>
    <w:multiLevelType w:val="hybridMultilevel"/>
    <w:tmpl w:val="5FBC0C90"/>
    <w:lvl w:ilvl="0" w:tplc="0C382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A5DC6"/>
    <w:multiLevelType w:val="hybridMultilevel"/>
    <w:tmpl w:val="66D8D116"/>
    <w:lvl w:ilvl="0" w:tplc="5E6EFA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85EFE"/>
    <w:multiLevelType w:val="hybridMultilevel"/>
    <w:tmpl w:val="AB2438D8"/>
    <w:lvl w:ilvl="0" w:tplc="B112B4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ves William OBAME EDOU">
    <w15:presenceInfo w15:providerId="None" w15:userId="Yves William OBAME EDOU"/>
  </w15:person>
  <w15:person w15:author="MANGEARD Benoît">
    <w15:presenceInfo w15:providerId="AD" w15:userId="S-1-12-1-294366167-1320272426-3975225532-10795579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1EB"/>
    <w:rsid w:val="0008662C"/>
    <w:rsid w:val="000B294E"/>
    <w:rsid w:val="000B60A9"/>
    <w:rsid w:val="000E46ED"/>
    <w:rsid w:val="000E60FF"/>
    <w:rsid w:val="001E2255"/>
    <w:rsid w:val="001F3F07"/>
    <w:rsid w:val="002310AB"/>
    <w:rsid w:val="003034B1"/>
    <w:rsid w:val="003126E2"/>
    <w:rsid w:val="00317625"/>
    <w:rsid w:val="00336BB1"/>
    <w:rsid w:val="0036487C"/>
    <w:rsid w:val="0037254A"/>
    <w:rsid w:val="0038646E"/>
    <w:rsid w:val="004F2891"/>
    <w:rsid w:val="00512AA5"/>
    <w:rsid w:val="00557084"/>
    <w:rsid w:val="005934B6"/>
    <w:rsid w:val="005C0700"/>
    <w:rsid w:val="00665E90"/>
    <w:rsid w:val="006C0E4B"/>
    <w:rsid w:val="006D51EB"/>
    <w:rsid w:val="006F6D36"/>
    <w:rsid w:val="007355C7"/>
    <w:rsid w:val="00856B66"/>
    <w:rsid w:val="0086630B"/>
    <w:rsid w:val="009A568F"/>
    <w:rsid w:val="00A2383F"/>
    <w:rsid w:val="00A93EDD"/>
    <w:rsid w:val="00A9508B"/>
    <w:rsid w:val="00A95468"/>
    <w:rsid w:val="00AA554C"/>
    <w:rsid w:val="00AD5902"/>
    <w:rsid w:val="00B22667"/>
    <w:rsid w:val="00B4187C"/>
    <w:rsid w:val="00B65BD0"/>
    <w:rsid w:val="00BD17D4"/>
    <w:rsid w:val="00BE3259"/>
    <w:rsid w:val="00C41722"/>
    <w:rsid w:val="00C60B82"/>
    <w:rsid w:val="00C65989"/>
    <w:rsid w:val="00CB36E1"/>
    <w:rsid w:val="00D11732"/>
    <w:rsid w:val="00D11E51"/>
    <w:rsid w:val="00D42194"/>
    <w:rsid w:val="00D91764"/>
    <w:rsid w:val="00DC3B93"/>
    <w:rsid w:val="00DC4164"/>
    <w:rsid w:val="00DF3D3C"/>
    <w:rsid w:val="00DF7368"/>
    <w:rsid w:val="00E30F66"/>
    <w:rsid w:val="00E56868"/>
    <w:rsid w:val="00E602D7"/>
    <w:rsid w:val="00E81074"/>
    <w:rsid w:val="00E81F41"/>
    <w:rsid w:val="00EA4829"/>
    <w:rsid w:val="00ED5D42"/>
    <w:rsid w:val="00F41CBC"/>
    <w:rsid w:val="00F64544"/>
    <w:rsid w:val="00F946E5"/>
    <w:rsid w:val="00F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F4651"/>
  <w15:chartTrackingRefBased/>
  <w15:docId w15:val="{B9B960B1-34EA-4F8E-8DEF-A883683C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7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70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3F0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57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570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570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7084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512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2AA5"/>
  </w:style>
  <w:style w:type="paragraph" w:styleId="Pieddepage">
    <w:name w:val="footer"/>
    <w:basedOn w:val="Normal"/>
    <w:link w:val="PieddepageCar"/>
    <w:uiPriority w:val="99"/>
    <w:unhideWhenUsed/>
    <w:rsid w:val="00512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2AA5"/>
  </w:style>
  <w:style w:type="paragraph" w:styleId="Sansinterligne">
    <w:name w:val="No Spacing"/>
    <w:link w:val="SansinterligneCar"/>
    <w:uiPriority w:val="1"/>
    <w:qFormat/>
    <w:rsid w:val="003126E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126E2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D0A3596E61F4B7F99FBA5678E4A28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2D647C-167A-4BAE-9DFA-1D4E15F955D9}"/>
      </w:docPartPr>
      <w:docPartBody>
        <w:p w:rsidR="00AC4E53" w:rsidRDefault="00586044" w:rsidP="00586044">
          <w:pPr>
            <w:pStyle w:val="8D0A3596E61F4B7F99FBA5678E4A2810"/>
          </w:pPr>
          <w:r>
            <w:rPr>
              <w:color w:val="4472C4" w:themeColor="accent1"/>
              <w:sz w:val="20"/>
              <w:szCs w:val="20"/>
            </w:rPr>
            <w:t>[Nom de l’auteur]</w:t>
          </w:r>
        </w:p>
      </w:docPartBody>
    </w:docPart>
    <w:docPart>
      <w:docPartPr>
        <w:name w:val="3E7D8A6BE03042E5AB932D1F4D0BCC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F8197A-F9EE-4069-A257-36DE7FBBE1CF}"/>
      </w:docPartPr>
      <w:docPartBody>
        <w:p w:rsidR="00AC4E53" w:rsidRDefault="00586044" w:rsidP="00586044">
          <w:pPr>
            <w:pStyle w:val="3E7D8A6BE03042E5AB932D1F4D0BCC83"/>
          </w:pPr>
          <w:r>
            <w:rPr>
              <w:caps/>
              <w:color w:val="4472C4" w:themeColor="accent1"/>
            </w:rPr>
            <w:t>[Titre du document]</w:t>
          </w:r>
        </w:p>
      </w:docPartBody>
    </w:docPart>
    <w:docPart>
      <w:docPartPr>
        <w:name w:val="FC9EBE5EBDF14A13A0B92D0D86D78C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C6BFE8-43FD-432F-9398-9F944C258F3B}"/>
      </w:docPartPr>
      <w:docPartBody>
        <w:p w:rsidR="001B3881" w:rsidRDefault="00AC4E53" w:rsidP="00AC4E53">
          <w:pPr>
            <w:pStyle w:val="FC9EBE5EBDF14A13A0B92D0D86D78CB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4016416028834CCC904E0FFDBF11B1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734675-83B9-4BB3-B6DA-AFCAFD7D3BA8}"/>
      </w:docPartPr>
      <w:docPartBody>
        <w:p w:rsidR="001B3881" w:rsidRDefault="00AC4E53" w:rsidP="00AC4E53">
          <w:pPr>
            <w:pStyle w:val="4016416028834CCC904E0FFDBF11B1C3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7296C84E2223421D9C1CC18E4220A7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227A95-8811-4E4A-B3EA-890116CC537A}"/>
      </w:docPartPr>
      <w:docPartBody>
        <w:p w:rsidR="001B3881" w:rsidRDefault="00AC4E53" w:rsidP="00AC4E53">
          <w:pPr>
            <w:pStyle w:val="7296C84E2223421D9C1CC18E4220A7E2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044"/>
    <w:rsid w:val="001B3881"/>
    <w:rsid w:val="004365ED"/>
    <w:rsid w:val="00586044"/>
    <w:rsid w:val="009D6355"/>
    <w:rsid w:val="00AC4E53"/>
    <w:rsid w:val="00BC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D0A3596E61F4B7F99FBA5678E4A2810">
    <w:name w:val="8D0A3596E61F4B7F99FBA5678E4A2810"/>
    <w:rsid w:val="00586044"/>
  </w:style>
  <w:style w:type="paragraph" w:customStyle="1" w:styleId="3E7D8A6BE03042E5AB932D1F4D0BCC83">
    <w:name w:val="3E7D8A6BE03042E5AB932D1F4D0BCC83"/>
    <w:rsid w:val="00586044"/>
  </w:style>
  <w:style w:type="paragraph" w:customStyle="1" w:styleId="009FDA4623D444D0B53BAE11E8BB0090">
    <w:name w:val="009FDA4623D444D0B53BAE11E8BB0090"/>
    <w:rsid w:val="00AC4E53"/>
  </w:style>
  <w:style w:type="paragraph" w:customStyle="1" w:styleId="FC9EBE5EBDF14A13A0B92D0D86D78CB9">
    <w:name w:val="FC9EBE5EBDF14A13A0B92D0D86D78CB9"/>
    <w:rsid w:val="00AC4E53"/>
  </w:style>
  <w:style w:type="paragraph" w:customStyle="1" w:styleId="4E14D530B2E24A71887F50A74C22CB6C">
    <w:name w:val="4E14D530B2E24A71887F50A74C22CB6C"/>
    <w:rsid w:val="00AC4E53"/>
  </w:style>
  <w:style w:type="paragraph" w:customStyle="1" w:styleId="4016416028834CCC904E0FFDBF11B1C3">
    <w:name w:val="4016416028834CCC904E0FFDBF11B1C3"/>
    <w:rsid w:val="00AC4E53"/>
  </w:style>
  <w:style w:type="paragraph" w:customStyle="1" w:styleId="7296C84E2223421D9C1CC18E4220A7E2">
    <w:name w:val="7296C84E2223421D9C1CC18E4220A7E2"/>
    <w:rsid w:val="00AC4E53"/>
  </w:style>
  <w:style w:type="paragraph" w:customStyle="1" w:styleId="912C4559E2FF4B4CA2526B0BD3FC4D33">
    <w:name w:val="912C4559E2FF4B4CA2526B0BD3FC4D33"/>
    <w:rsid w:val="00AC4E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606821-6B59-46CD-B22A-9F9D1D010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5</Pages>
  <Words>1077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Synthese globale des recherches effectuées et methode choisie</vt:lpstr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Synthèse globale des recherches effectuées et méthode choisie</dc:title>
  <dc:subject/>
  <dc:creator>Equipe 1 – Projet Itinéraire Optimal</dc:creator>
  <cp:keywords/>
  <dc:description/>
  <cp:lastModifiedBy>MANGEARD Benoît</cp:lastModifiedBy>
  <cp:revision>24</cp:revision>
  <dcterms:created xsi:type="dcterms:W3CDTF">2018-04-04T11:51:00Z</dcterms:created>
  <dcterms:modified xsi:type="dcterms:W3CDTF">2018-04-04T22:00:00Z</dcterms:modified>
</cp:coreProperties>
</file>